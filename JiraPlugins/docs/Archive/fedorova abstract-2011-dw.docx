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F90" w:rsidRPr="00452D20" w:rsidRDefault="005A47D3" w:rsidP="00452D20">
      <w:pPr>
        <w:jc w:val="center"/>
        <w:rPr>
          <w:b/>
          <w:sz w:val="28"/>
          <w:szCs w:val="28"/>
        </w:rPr>
      </w:pPr>
      <w:del w:id="0" w:author="David Wentworth" w:date="2011-04-04T09:21:00Z">
        <w:r w:rsidRPr="00452D20" w:rsidDel="009D7981">
          <w:rPr>
            <w:b/>
            <w:sz w:val="28"/>
            <w:szCs w:val="28"/>
          </w:rPr>
          <w:delText>JCVI’s</w:delText>
        </w:r>
        <w:r w:rsidR="000C6F90" w:rsidRPr="00452D20" w:rsidDel="009D7981">
          <w:rPr>
            <w:b/>
            <w:sz w:val="28"/>
            <w:szCs w:val="28"/>
          </w:rPr>
          <w:delText xml:space="preserve"> Viral Finishing Pipeline: </w:delText>
        </w:r>
      </w:del>
      <w:r w:rsidR="000C6F90" w:rsidRPr="00452D20">
        <w:rPr>
          <w:b/>
          <w:sz w:val="28"/>
          <w:szCs w:val="28"/>
        </w:rPr>
        <w:t>Incorporating Next</w:t>
      </w:r>
      <w:r w:rsidR="00341852">
        <w:rPr>
          <w:b/>
          <w:sz w:val="28"/>
          <w:szCs w:val="28"/>
        </w:rPr>
        <w:t>-</w:t>
      </w:r>
      <w:r w:rsidR="000C6F90" w:rsidRPr="00452D20">
        <w:rPr>
          <w:b/>
          <w:sz w:val="28"/>
          <w:szCs w:val="28"/>
        </w:rPr>
        <w:t>Gen Sequencing Data and Automation</w:t>
      </w:r>
      <w:ins w:id="1" w:author="David Wentworth" w:date="2011-04-04T09:21:00Z">
        <w:r w:rsidR="009D7981">
          <w:rPr>
            <w:b/>
            <w:sz w:val="28"/>
            <w:szCs w:val="28"/>
          </w:rPr>
          <w:t xml:space="preserve"> into </w:t>
        </w:r>
        <w:r w:rsidR="009D7981" w:rsidRPr="00452D20">
          <w:rPr>
            <w:b/>
            <w:sz w:val="28"/>
            <w:szCs w:val="28"/>
          </w:rPr>
          <w:t>JCVI’s Viral Finishing Pipeline</w:t>
        </w:r>
      </w:ins>
    </w:p>
    <w:p w:rsidR="00452D20" w:rsidRDefault="00452D20" w:rsidP="004106C7">
      <w:pPr>
        <w:jc w:val="both"/>
        <w:rPr>
          <w:b/>
        </w:rPr>
      </w:pPr>
    </w:p>
    <w:p w:rsidR="00452D20" w:rsidRDefault="00694C93" w:rsidP="004106C7">
      <w:pPr>
        <w:jc w:val="both"/>
        <w:rPr>
          <w:b/>
        </w:rPr>
      </w:pPr>
      <w:r>
        <w:rPr>
          <w:b/>
        </w:rPr>
        <w:t>Nadia Fedorova, Danny Katzel, Tim</w:t>
      </w:r>
      <w:r w:rsidR="00452D20">
        <w:rPr>
          <w:b/>
        </w:rPr>
        <w:t xml:space="preserve"> Stockwell, </w:t>
      </w:r>
      <w:r>
        <w:rPr>
          <w:b/>
        </w:rPr>
        <w:t xml:space="preserve">Jessica Hostetler, </w:t>
      </w:r>
      <w:r w:rsidR="008C5AC9">
        <w:rPr>
          <w:b/>
        </w:rPr>
        <w:t xml:space="preserve">Peter </w:t>
      </w:r>
      <w:proofErr w:type="spellStart"/>
      <w:r w:rsidR="009F0F02" w:rsidRPr="009F0F02">
        <w:rPr>
          <w:b/>
        </w:rPr>
        <w:t>Edworthy</w:t>
      </w:r>
      <w:proofErr w:type="spellEnd"/>
      <w:r w:rsidR="009F0F02" w:rsidRPr="009F0F02" w:rsidDel="009F0F02">
        <w:rPr>
          <w:b/>
        </w:rPr>
        <w:t xml:space="preserve"> </w:t>
      </w:r>
      <w:r>
        <w:rPr>
          <w:b/>
        </w:rPr>
        <w:t>Rebecca</w:t>
      </w:r>
      <w:r w:rsidR="00307547">
        <w:rPr>
          <w:b/>
        </w:rPr>
        <w:t xml:space="preserve"> Halpin</w:t>
      </w:r>
      <w:r w:rsidR="009F0F02">
        <w:rPr>
          <w:b/>
        </w:rPr>
        <w:t xml:space="preserve">, </w:t>
      </w:r>
      <w:r w:rsidR="008C5AC9">
        <w:rPr>
          <w:b/>
        </w:rPr>
        <w:t xml:space="preserve"> </w:t>
      </w:r>
      <w:ins w:id="2" w:author="David Wentworth" w:date="2011-04-04T09:22:00Z">
        <w:r w:rsidR="009D7981">
          <w:rPr>
            <w:b/>
          </w:rPr>
          <w:t>David Spiro</w:t>
        </w:r>
      </w:ins>
      <w:ins w:id="3" w:author="David Wentworth" w:date="2011-04-04T09:40:00Z">
        <w:r w:rsidR="00BD7A9D">
          <w:rPr>
            <w:b/>
          </w:rPr>
          <w:t>,</w:t>
        </w:r>
      </w:ins>
      <w:ins w:id="4" w:author="David Wentworth" w:date="2011-04-04T09:22:00Z">
        <w:r w:rsidR="009D7981">
          <w:rPr>
            <w:b/>
          </w:rPr>
          <w:t xml:space="preserve"> and </w:t>
        </w:r>
      </w:ins>
      <w:r w:rsidR="008C5AC9">
        <w:rPr>
          <w:b/>
        </w:rPr>
        <w:t>David Wentworth</w:t>
      </w:r>
    </w:p>
    <w:p w:rsidR="00AB359F" w:rsidRDefault="00AB359F" w:rsidP="004106C7">
      <w:pPr>
        <w:jc w:val="both"/>
        <w:rPr>
          <w:b/>
        </w:rPr>
      </w:pPr>
    </w:p>
    <w:p w:rsidR="00AB359F" w:rsidRDefault="00AB359F" w:rsidP="00AB359F">
      <w:pPr>
        <w:jc w:val="both"/>
      </w:pPr>
      <w:r>
        <w:t>The J Craig Venter Institute, Rockville, MD, U.S.A.</w:t>
      </w:r>
    </w:p>
    <w:p w:rsidR="000C6F90" w:rsidRDefault="000C6F90" w:rsidP="004106C7">
      <w:pPr>
        <w:jc w:val="both"/>
      </w:pPr>
    </w:p>
    <w:p w:rsidR="004106C7" w:rsidRDefault="006E5A1D" w:rsidP="004106C7">
      <w:pPr>
        <w:jc w:val="both"/>
      </w:pPr>
      <w:r>
        <w:t>JCVI</w:t>
      </w:r>
      <w:r w:rsidR="00341852">
        <w:t xml:space="preserve"> is now in its sixth year of </w:t>
      </w:r>
      <w:r w:rsidR="00EE20C2">
        <w:t xml:space="preserve">high throughput </w:t>
      </w:r>
      <w:r w:rsidR="00341852">
        <w:t>viral genomics projects</w:t>
      </w:r>
      <w:r w:rsidR="00EE20C2">
        <w:t xml:space="preserve">. Over ten </w:t>
      </w:r>
      <w:ins w:id="5" w:author="David Wentworth" w:date="2011-04-04T09:24:00Z">
        <w:r w:rsidR="00DC3893">
          <w:t xml:space="preserve">different </w:t>
        </w:r>
      </w:ins>
      <w:r w:rsidR="00EE20C2">
        <w:t xml:space="preserve">viral projects are in progress </w:t>
      </w:r>
      <w:r w:rsidR="009F0F02">
        <w:t>supported by</w:t>
      </w:r>
      <w:r w:rsidR="00EE20C2">
        <w:t xml:space="preserve"> the</w:t>
      </w:r>
      <w:r w:rsidR="009F0F02">
        <w:t xml:space="preserve"> </w:t>
      </w:r>
      <w:r w:rsidR="00EE20C2" w:rsidRPr="005A47D3">
        <w:t>NIAID Genomic Sequencing Center for Infectious Disease (GSCID)</w:t>
      </w:r>
      <w:ins w:id="6" w:author="David Wentworth" w:date="2011-04-04T09:25:00Z">
        <w:r w:rsidR="00DC3893">
          <w:t xml:space="preserve">. These projects </w:t>
        </w:r>
      </w:ins>
      <w:del w:id="7" w:author="David Wentworth" w:date="2011-04-04T09:25:00Z">
        <w:r w:rsidR="00EE20C2" w:rsidDel="00DC3893">
          <w:delText>,</w:delText>
        </w:r>
        <w:r w:rsidR="009F0F02" w:rsidDel="00DC3893">
          <w:delText xml:space="preserve"> </w:delText>
        </w:r>
      </w:del>
      <w:ins w:id="8" w:author="David Wentworth" w:date="2011-04-04T09:25:00Z">
        <w:r w:rsidR="00DC3893">
          <w:t>represent many vir</w:t>
        </w:r>
      </w:ins>
      <w:ins w:id="9" w:author="David Wentworth" w:date="2011-04-04T09:26:00Z">
        <w:r w:rsidR="00DC3893">
          <w:t xml:space="preserve">uses </w:t>
        </w:r>
      </w:ins>
      <w:r w:rsidR="00EE20C2">
        <w:t>including</w:t>
      </w:r>
      <w:r>
        <w:t xml:space="preserve"> </w:t>
      </w:r>
      <w:r w:rsidR="000E786D">
        <w:t xml:space="preserve">Influenza, </w:t>
      </w:r>
      <w:proofErr w:type="spellStart"/>
      <w:r w:rsidR="000E786D">
        <w:t>Coronavirus</w:t>
      </w:r>
      <w:proofErr w:type="spellEnd"/>
      <w:r w:rsidR="000E786D">
        <w:t xml:space="preserve">, Rotavirus, Paramyxovirus, Adenovirus, Arbovirus, Measels, Mumps, Rubella, and </w:t>
      </w:r>
      <w:commentRangeStart w:id="10"/>
      <w:proofErr w:type="spellStart"/>
      <w:r w:rsidR="000E786D">
        <w:t>Norovirus</w:t>
      </w:r>
      <w:commentRangeEnd w:id="10"/>
      <w:proofErr w:type="spellEnd"/>
      <w:r w:rsidR="00DC3893">
        <w:rPr>
          <w:rStyle w:val="CommentReference"/>
        </w:rPr>
        <w:commentReference w:id="10"/>
      </w:r>
      <w:r w:rsidR="000E786D">
        <w:t xml:space="preserve">. </w:t>
      </w:r>
      <w:r w:rsidR="004106C7">
        <w:t xml:space="preserve">The viral </w:t>
      </w:r>
      <w:r w:rsidR="000E786D">
        <w:t xml:space="preserve">sequencing and </w:t>
      </w:r>
      <w:r w:rsidR="004106C7">
        <w:t xml:space="preserve">finishing pipeline at JCVI </w:t>
      </w:r>
      <w:r w:rsidR="000E786D">
        <w:t>employs</w:t>
      </w:r>
      <w:r w:rsidR="004106C7">
        <w:t xml:space="preserve"> </w:t>
      </w:r>
      <w:r w:rsidR="000E786D">
        <w:t xml:space="preserve">both </w:t>
      </w:r>
      <w:r w:rsidR="004106C7">
        <w:t xml:space="preserve">amplicon-based </w:t>
      </w:r>
      <w:r w:rsidR="005A47D3">
        <w:t xml:space="preserve">Sanger </w:t>
      </w:r>
      <w:r w:rsidR="000E786D">
        <w:t xml:space="preserve">sequencing and </w:t>
      </w:r>
      <w:r w:rsidR="00EE20C2">
        <w:t>n</w:t>
      </w:r>
      <w:r w:rsidR="000E786D">
        <w:t>ext</w:t>
      </w:r>
      <w:r w:rsidR="00EE20C2">
        <w:t xml:space="preserve"> g</w:t>
      </w:r>
      <w:r w:rsidR="000E786D">
        <w:t>en</w:t>
      </w:r>
      <w:r w:rsidR="00EE20C2">
        <w:t>eration</w:t>
      </w:r>
      <w:r w:rsidR="000E786D">
        <w:t xml:space="preserve"> sequencing technologies. Th</w:t>
      </w:r>
      <w:r w:rsidR="00EE20C2">
        <w:t>ese</w:t>
      </w:r>
      <w:r w:rsidR="000E786D">
        <w:t xml:space="preserve"> approach</w:t>
      </w:r>
      <w:r w:rsidR="00EE20C2">
        <w:t>es</w:t>
      </w:r>
      <w:r w:rsidR="00BB6634">
        <w:t>,</w:t>
      </w:r>
      <w:r w:rsidR="000E786D">
        <w:t xml:space="preserve"> combined </w:t>
      </w:r>
      <w:del w:id="11" w:author="David Wentworth" w:date="2011-04-04T09:26:00Z">
        <w:r w:rsidR="000E786D" w:rsidDel="00DC3893">
          <w:delText xml:space="preserve">with </w:delText>
        </w:r>
      </w:del>
      <w:r w:rsidR="00BB6634">
        <w:t xml:space="preserve">increasingly </w:t>
      </w:r>
      <w:ins w:id="12" w:author="David Wentworth" w:date="2011-04-04T09:26:00Z">
        <w:r w:rsidR="00DC3893">
          <w:t xml:space="preserve">with </w:t>
        </w:r>
      </w:ins>
      <w:r w:rsidR="004106C7">
        <w:t>automated data processing</w:t>
      </w:r>
      <w:r w:rsidR="009F0F02">
        <w:t>,</w:t>
      </w:r>
      <w:r w:rsidR="004106C7">
        <w:t xml:space="preserve"> </w:t>
      </w:r>
      <w:commentRangeStart w:id="13"/>
      <w:ins w:id="14" w:author="TIGR" w:date="2011-04-04T09:48:00Z">
        <w:r w:rsidR="00431FF6">
          <w:t>have</w:t>
        </w:r>
      </w:ins>
      <w:commentRangeEnd w:id="13"/>
      <w:ins w:id="15" w:author="TIGR" w:date="2011-04-04T09:57:00Z">
        <w:r w:rsidR="00431FF6">
          <w:rPr>
            <w:rStyle w:val="CommentReference"/>
          </w:rPr>
          <w:commentReference w:id="13"/>
        </w:r>
      </w:ins>
      <w:ins w:id="16" w:author="TIGR" w:date="2011-04-04T09:48:00Z">
        <w:r w:rsidR="00431FF6">
          <w:t xml:space="preserve"> </w:t>
        </w:r>
      </w:ins>
      <w:r w:rsidR="00BB6634">
        <w:t>allowed us to complete over</w:t>
      </w:r>
      <w:r w:rsidR="00D15E1A">
        <w:t xml:space="preserve"> </w:t>
      </w:r>
      <w:r w:rsidR="00EE20C2">
        <w:t>X viral genomes in the last 12 months</w:t>
      </w:r>
      <w:r w:rsidR="002E6465">
        <w:t>, and X genomes since 2006</w:t>
      </w:r>
      <w:r w:rsidR="00BB6634">
        <w:t>.</w:t>
      </w:r>
    </w:p>
    <w:p w:rsidR="004106C7" w:rsidRDefault="004106C7" w:rsidP="004106C7">
      <w:pPr>
        <w:jc w:val="both"/>
      </w:pPr>
    </w:p>
    <w:p w:rsidR="004106C7" w:rsidRDefault="00EE20C2" w:rsidP="004106C7">
      <w:pPr>
        <w:jc w:val="both"/>
      </w:pPr>
      <w:r>
        <w:t>A h</w:t>
      </w:r>
      <w:r w:rsidR="00BD212A">
        <w:t>ighly</w:t>
      </w:r>
      <w:r>
        <w:t xml:space="preserve"> </w:t>
      </w:r>
      <w:r w:rsidR="00BD212A">
        <w:t xml:space="preserve">automated and optimized </w:t>
      </w:r>
      <w:r w:rsidR="005A47D3">
        <w:t>S</w:t>
      </w:r>
      <w:r w:rsidR="004106C7">
        <w:t xml:space="preserve">anger </w:t>
      </w:r>
      <w:r w:rsidR="00BD212A">
        <w:t xml:space="preserve">sequencing and finishing </w:t>
      </w:r>
      <w:r w:rsidR="004106C7">
        <w:t>pipeline</w:t>
      </w:r>
      <w:r w:rsidR="00393231">
        <w:t xml:space="preserve">, initially developed for </w:t>
      </w:r>
      <w:del w:id="17" w:author="David Wentworth" w:date="2011-04-04T09:28:00Z">
        <w:r w:rsidR="00D15E1A" w:rsidDel="00DC3893">
          <w:delText>I</w:delText>
        </w:r>
      </w:del>
      <w:ins w:id="18" w:author="David Wentworth" w:date="2011-04-04T09:28:00Z">
        <w:r w:rsidR="00DC3893">
          <w:t>i</w:t>
        </w:r>
      </w:ins>
      <w:r w:rsidR="00393231">
        <w:t>nfluenza</w:t>
      </w:r>
      <w:ins w:id="19" w:author="David Wentworth" w:date="2011-04-04T09:27:00Z">
        <w:r w:rsidR="00DC3893">
          <w:t xml:space="preserve"> </w:t>
        </w:r>
        <w:commentRangeStart w:id="20"/>
        <w:r w:rsidR="00DC3893">
          <w:t>virus</w:t>
        </w:r>
      </w:ins>
      <w:ins w:id="21" w:author="TIGR" w:date="2011-04-04T09:53:00Z">
        <w:r w:rsidR="00431FF6">
          <w:t>es</w:t>
        </w:r>
      </w:ins>
      <w:commentRangeEnd w:id="20"/>
      <w:ins w:id="22" w:author="TIGR" w:date="2011-04-04T09:54:00Z">
        <w:r w:rsidR="00431FF6">
          <w:rPr>
            <w:rStyle w:val="CommentReference"/>
          </w:rPr>
          <w:commentReference w:id="20"/>
        </w:r>
      </w:ins>
      <w:r w:rsidR="00393231">
        <w:t xml:space="preserve">, is </w:t>
      </w:r>
      <w:ins w:id="23" w:author="David Wentworth" w:date="2011-04-04T09:27:00Z">
        <w:r w:rsidR="00DC3893">
          <w:t xml:space="preserve">now </w:t>
        </w:r>
      </w:ins>
      <w:r w:rsidR="00393231">
        <w:t>integrated into all viral projects</w:t>
      </w:r>
      <w:r w:rsidR="00BD212A">
        <w:t xml:space="preserve">. </w:t>
      </w:r>
      <w:r w:rsidR="00393231">
        <w:t>The primary software component</w:t>
      </w:r>
      <w:r w:rsidR="00781721">
        <w:t>,</w:t>
      </w:r>
      <w:r w:rsidR="00D15E1A">
        <w:t xml:space="preserve"> </w:t>
      </w:r>
      <w:r w:rsidR="00393231">
        <w:rPr>
          <w:b/>
          <w:bCs/>
        </w:rPr>
        <w:t>VAPOR</w:t>
      </w:r>
      <w:r w:rsidR="00393231">
        <w:t xml:space="preserve">, </w:t>
      </w:r>
      <w:r w:rsidR="00781721">
        <w:t xml:space="preserve">is </w:t>
      </w:r>
      <w:r w:rsidR="00BD212A">
        <w:t xml:space="preserve">a </w:t>
      </w:r>
      <w:r w:rsidR="00393231">
        <w:t>suite of tools</w:t>
      </w:r>
      <w:r w:rsidR="004106C7" w:rsidRPr="00B874BB">
        <w:t xml:space="preserve"> </w:t>
      </w:r>
      <w:del w:id="24" w:author="David Wentworth" w:date="2011-04-04T09:40:00Z">
        <w:r w:rsidR="004106C7" w:rsidDel="00BD7A9D">
          <w:delText xml:space="preserve"> </w:delText>
        </w:r>
      </w:del>
      <w:r w:rsidR="004106C7">
        <w:t>that</w:t>
      </w:r>
      <w:r w:rsidR="004106C7" w:rsidRPr="00B874BB">
        <w:t xml:space="preserve"> load</w:t>
      </w:r>
      <w:r w:rsidR="004106C7">
        <w:t>s</w:t>
      </w:r>
      <w:r w:rsidR="00393231">
        <w:t xml:space="preserve"> </w:t>
      </w:r>
      <w:ins w:id="25" w:author="David Wentworth" w:date="2011-04-04T09:27:00Z">
        <w:r w:rsidR="00DC3893">
          <w:t xml:space="preserve">sequencing </w:t>
        </w:r>
      </w:ins>
      <w:r w:rsidR="00393231">
        <w:t>reads into a project database</w:t>
      </w:r>
      <w:r w:rsidR="004106C7" w:rsidRPr="00B874BB">
        <w:t>, assemble</w:t>
      </w:r>
      <w:r w:rsidR="004106C7">
        <w:t>s,</w:t>
      </w:r>
      <w:r w:rsidR="004106C7" w:rsidRPr="00B874BB">
        <w:t xml:space="preserve"> and validate</w:t>
      </w:r>
      <w:r w:rsidR="004106C7">
        <w:t>s</w:t>
      </w:r>
      <w:r w:rsidR="004106C7" w:rsidRPr="00B874BB">
        <w:t xml:space="preserve"> </w:t>
      </w:r>
      <w:r w:rsidR="004106C7">
        <w:t xml:space="preserve">viral samples.  </w:t>
      </w:r>
      <w:r w:rsidR="00393231">
        <w:t>Vapor’s companion too</w:t>
      </w:r>
      <w:r w:rsidR="00781721">
        <w:t xml:space="preserve">l, </w:t>
      </w:r>
      <w:r w:rsidR="004106C7" w:rsidRPr="00225F65">
        <w:rPr>
          <w:b/>
        </w:rPr>
        <w:t>autoTasker</w:t>
      </w:r>
      <w:r w:rsidR="004106C7">
        <w:t xml:space="preserve">, examines samples for low coverage and </w:t>
      </w:r>
      <w:r w:rsidR="00AD7980">
        <w:t xml:space="preserve">low </w:t>
      </w:r>
      <w:r w:rsidR="004106C7">
        <w:t xml:space="preserve">quality </w:t>
      </w:r>
      <w:r w:rsidR="00BD212A">
        <w:t>areas, suggests PCR tasks needed to finish samples, and produces NCBI submission files.</w:t>
      </w:r>
      <w:ins w:id="26" w:author="David Wentworth" w:date="2011-04-04T09:29:00Z">
        <w:r w:rsidR="00DC3893">
          <w:t xml:space="preserve"> </w:t>
        </w:r>
      </w:ins>
      <w:del w:id="27" w:author="David Wentworth" w:date="2011-04-04T09:29:00Z">
        <w:r w:rsidR="004106C7" w:rsidRPr="00B874BB" w:rsidDel="00DC3893">
          <w:delText xml:space="preserve"> Our </w:delText>
        </w:r>
        <w:r w:rsidR="00AD7980" w:rsidDel="00DC3893">
          <w:delText>ultimat</w:delText>
        </w:r>
      </w:del>
      <w:ins w:id="28" w:author="David Wentworth" w:date="2011-04-04T09:29:00Z">
        <w:r w:rsidR="00DC3893">
          <w:t xml:space="preserve">Ultimately we want </w:t>
        </w:r>
      </w:ins>
      <w:del w:id="29" w:author="David Wentworth" w:date="2011-04-04T09:29:00Z">
        <w:r w:rsidR="00AD7980" w:rsidDel="00DC3893">
          <w:delText xml:space="preserve">e </w:delText>
        </w:r>
        <w:r w:rsidR="004106C7" w:rsidRPr="00B874BB" w:rsidDel="00DC3893">
          <w:delText xml:space="preserve">goal is </w:delText>
        </w:r>
      </w:del>
      <w:r w:rsidR="004106C7" w:rsidRPr="00B874BB">
        <w:t>to combine these programs into a single</w:t>
      </w:r>
      <w:r w:rsidR="00AD7980">
        <w:t>,</w:t>
      </w:r>
      <w:r w:rsidR="004106C7" w:rsidRPr="00B874BB">
        <w:t xml:space="preserve"> </w:t>
      </w:r>
      <w:r w:rsidR="004106C7">
        <w:t>integrated</w:t>
      </w:r>
      <w:r w:rsidR="004106C7" w:rsidRPr="00B874BB">
        <w:t xml:space="preserve"> </w:t>
      </w:r>
      <w:r w:rsidR="004106C7">
        <w:t xml:space="preserve">software </w:t>
      </w:r>
      <w:r w:rsidR="004106C7" w:rsidRPr="00B874BB">
        <w:t xml:space="preserve">suite for rapid and efficient </w:t>
      </w:r>
      <w:ins w:id="30" w:author="David Wentworth" w:date="2011-04-04T09:30:00Z">
        <w:r w:rsidR="0097665D">
          <w:t xml:space="preserve">viral </w:t>
        </w:r>
      </w:ins>
      <w:del w:id="31" w:author="David Wentworth" w:date="2011-04-04T09:30:00Z">
        <w:r w:rsidR="004106C7" w:rsidRPr="00B874BB" w:rsidDel="0097665D">
          <w:delText xml:space="preserve">complete </w:delText>
        </w:r>
      </w:del>
      <w:r w:rsidR="004106C7" w:rsidRPr="00B874BB">
        <w:t>genome sequencing</w:t>
      </w:r>
      <w:del w:id="32" w:author="David Wentworth" w:date="2011-04-04T09:30:00Z">
        <w:r w:rsidR="004106C7" w:rsidRPr="00B874BB" w:rsidDel="0097665D">
          <w:delText xml:space="preserve"> of Influenza and other viruses</w:delText>
        </w:r>
      </w:del>
      <w:r w:rsidR="004106C7">
        <w:t>.</w:t>
      </w:r>
    </w:p>
    <w:p w:rsidR="00A130D6" w:rsidRDefault="00A130D6" w:rsidP="004106C7">
      <w:pPr>
        <w:jc w:val="both"/>
      </w:pPr>
    </w:p>
    <w:p w:rsidR="004106C7" w:rsidRDefault="00781721" w:rsidP="004106C7">
      <w:pPr>
        <w:jc w:val="both"/>
      </w:pPr>
      <w:r>
        <w:t xml:space="preserve">Our next-gen </w:t>
      </w:r>
      <w:r w:rsidR="005B4163">
        <w:t>sequencing and finishing pipeline</w:t>
      </w:r>
      <w:r w:rsidR="004106C7">
        <w:t xml:space="preserve"> utilizes SISPA-gener</w:t>
      </w:r>
      <w:r w:rsidR="00442C61">
        <w:t xml:space="preserve">ated genomic libraries </w:t>
      </w:r>
      <w:r>
        <w:t xml:space="preserve">with </w:t>
      </w:r>
      <w:r w:rsidR="004106C7">
        <w:t xml:space="preserve">454 and Illumina </w:t>
      </w:r>
      <w:r>
        <w:t xml:space="preserve">sequencing </w:t>
      </w:r>
      <w:r w:rsidR="004106C7">
        <w:t xml:space="preserve">technologies.  </w:t>
      </w:r>
      <w:del w:id="33" w:author="David Wentworth" w:date="2011-04-04T09:30:00Z">
        <w:r w:rsidDel="0097665D">
          <w:delText>Using this approach</w:delText>
        </w:r>
      </w:del>
      <w:ins w:id="34" w:author="David Wentworth" w:date="2011-04-04T09:30:00Z">
        <w:r w:rsidR="0097665D">
          <w:t>Thus</w:t>
        </w:r>
      </w:ins>
      <w:r>
        <w:t>, we are able</w:t>
      </w:r>
      <w:r w:rsidR="00F402EE">
        <w:t xml:space="preserve"> to </w:t>
      </w:r>
      <w:r w:rsidR="004106C7">
        <w:t xml:space="preserve">efficiently and completely sequence </w:t>
      </w:r>
      <w:ins w:id="35" w:author="David Wentworth" w:date="2011-04-04T09:32:00Z">
        <w:r w:rsidR="0097665D">
          <w:t xml:space="preserve">the genomes </w:t>
        </w:r>
      </w:ins>
      <w:ins w:id="36" w:author="TIGR" w:date="2011-04-04T09:58:00Z">
        <w:r w:rsidR="00431FF6">
          <w:t xml:space="preserve">of </w:t>
        </w:r>
      </w:ins>
      <w:r w:rsidR="004106C7">
        <w:t>t</w:t>
      </w:r>
      <w:r w:rsidR="00F402EE">
        <w:t xml:space="preserve">raditionally challenging </w:t>
      </w:r>
      <w:ins w:id="37" w:author="David Wentworth" w:date="2011-04-04T09:31:00Z">
        <w:r w:rsidR="0097665D">
          <w:t xml:space="preserve">samples (e.g., </w:t>
        </w:r>
      </w:ins>
      <w:r w:rsidR="00F402EE">
        <w:t xml:space="preserve">avian </w:t>
      </w:r>
      <w:ins w:id="38" w:author="David Wentworth" w:date="2011-04-04T09:31:00Z">
        <w:r w:rsidR="0097665D">
          <w:t>i</w:t>
        </w:r>
      </w:ins>
      <w:del w:id="39" w:author="David Wentworth" w:date="2011-04-04T09:31:00Z">
        <w:r w:rsidR="00F402EE" w:rsidDel="0097665D">
          <w:delText>I</w:delText>
        </w:r>
      </w:del>
      <w:r w:rsidR="004106C7">
        <w:t>nfluenza</w:t>
      </w:r>
      <w:ins w:id="40" w:author="David Wentworth" w:date="2011-04-04T09:31:00Z">
        <w:r w:rsidR="0097665D">
          <w:t xml:space="preserve">, </w:t>
        </w:r>
      </w:ins>
      <w:del w:id="41" w:author="David Wentworth" w:date="2011-04-04T09:31:00Z">
        <w:r w:rsidR="004106C7" w:rsidDel="0097665D">
          <w:delText xml:space="preserve"> genomes</w:delText>
        </w:r>
        <w:r w:rsidR="00F402EE" w:rsidDel="0097665D">
          <w:delText xml:space="preserve"> </w:delText>
        </w:r>
      </w:del>
      <w:del w:id="42" w:author="David Wentworth" w:date="2011-04-04T09:32:00Z">
        <w:r w:rsidR="00F402EE" w:rsidDel="0097665D">
          <w:delText xml:space="preserve">and other </w:delText>
        </w:r>
        <w:r w:rsidDel="0097665D">
          <w:delText xml:space="preserve">novel or </w:delText>
        </w:r>
      </w:del>
      <w:ins w:id="43" w:author="David Wentworth" w:date="2011-04-04T09:32:00Z">
        <w:r w:rsidR="0097665D">
          <w:t xml:space="preserve">and previously </w:t>
        </w:r>
      </w:ins>
      <w:r>
        <w:t xml:space="preserve">unknown </w:t>
      </w:r>
      <w:r w:rsidR="00F402EE">
        <w:t>vir</w:t>
      </w:r>
      <w:ins w:id="44" w:author="David Wentworth" w:date="2011-04-04T09:32:00Z">
        <w:r w:rsidR="0097665D">
          <w:t>uses</w:t>
        </w:r>
      </w:ins>
      <w:del w:id="45" w:author="David Wentworth" w:date="2011-04-04T09:32:00Z">
        <w:r w:rsidR="00F402EE" w:rsidDel="0097665D">
          <w:delText>al genomes</w:delText>
        </w:r>
      </w:del>
      <w:ins w:id="46" w:author="David Wentworth" w:date="2011-04-04T09:33:00Z">
        <w:r w:rsidR="0097665D">
          <w:t>)</w:t>
        </w:r>
      </w:ins>
      <w:r w:rsidR="00442C61">
        <w:t xml:space="preserve">. </w:t>
      </w:r>
      <w:r>
        <w:t xml:space="preserve">The automated </w:t>
      </w:r>
      <w:r w:rsidR="00D15E1A">
        <w:t xml:space="preserve">next-gen </w:t>
      </w:r>
      <w:r>
        <w:t>a</w:t>
      </w:r>
      <w:r w:rsidR="00442C61">
        <w:t xml:space="preserve">ssembly pipeline employs </w:t>
      </w:r>
      <w:r w:rsidR="00442C61" w:rsidRPr="00442C61">
        <w:rPr>
          <w:b/>
        </w:rPr>
        <w:t>CLC</w:t>
      </w:r>
      <w:r w:rsidR="00442C61">
        <w:t xml:space="preserve"> command-line tool</w:t>
      </w:r>
      <w:r>
        <w:t>s and</w:t>
      </w:r>
      <w:r w:rsidR="00D15E1A">
        <w:t xml:space="preserve"> </w:t>
      </w:r>
      <w:r w:rsidR="00265D8E">
        <w:t xml:space="preserve">a cas to ace conversion tool, called </w:t>
      </w:r>
      <w:r w:rsidR="00265D8E" w:rsidRPr="00234195">
        <w:rPr>
          <w:b/>
        </w:rPr>
        <w:t>cas2consed</w:t>
      </w:r>
      <w:r w:rsidR="00D15E1A">
        <w:rPr>
          <w:b/>
        </w:rPr>
        <w:t>.</w:t>
      </w:r>
      <w:r w:rsidR="00265D8E">
        <w:t xml:space="preserve"> F</w:t>
      </w:r>
      <w:r w:rsidR="000C6F90">
        <w:t>i</w:t>
      </w:r>
      <w:r w:rsidR="00442C61">
        <w:t xml:space="preserve">nishing work is </w:t>
      </w:r>
      <w:r w:rsidR="00937436">
        <w:t>performed using</w:t>
      </w:r>
      <w:r w:rsidR="000C6F90">
        <w:t xml:space="preserve"> the widely available </w:t>
      </w:r>
      <w:r w:rsidR="000C6F90" w:rsidRPr="000C6F90">
        <w:rPr>
          <w:b/>
        </w:rPr>
        <w:t>Consed</w:t>
      </w:r>
      <w:r w:rsidR="000C6F90">
        <w:t xml:space="preserve"> editor</w:t>
      </w:r>
      <w:r w:rsidR="00265D8E">
        <w:t xml:space="preserve"> assited by the integration of</w:t>
      </w:r>
      <w:r w:rsidR="00823622" w:rsidRPr="00823622">
        <w:t xml:space="preserve"> </w:t>
      </w:r>
      <w:del w:id="47" w:author="David Wentworth" w:date="2011-04-04T09:33:00Z">
        <w:r w:rsidR="00823622" w:rsidRPr="00823622" w:rsidDel="0097665D">
          <w:delText>the</w:delText>
        </w:r>
        <w:r w:rsidDel="0097665D">
          <w:rPr>
            <w:b/>
          </w:rPr>
          <w:delText xml:space="preserve"> </w:delText>
        </w:r>
      </w:del>
      <w:proofErr w:type="spellStart"/>
      <w:r>
        <w:rPr>
          <w:b/>
        </w:rPr>
        <w:t>autoTasker</w:t>
      </w:r>
      <w:proofErr w:type="spellEnd"/>
      <w:r>
        <w:rPr>
          <w:b/>
        </w:rPr>
        <w:t xml:space="preserve"> </w:t>
      </w:r>
      <w:r w:rsidR="00823622" w:rsidRPr="00823622">
        <w:t>quality control scripts</w:t>
      </w:r>
      <w:r>
        <w:rPr>
          <w:b/>
        </w:rPr>
        <w:t>.</w:t>
      </w:r>
    </w:p>
    <w:p w:rsidR="00442C61" w:rsidRDefault="00442C61" w:rsidP="004106C7">
      <w:pPr>
        <w:jc w:val="both"/>
      </w:pPr>
    </w:p>
    <w:p w:rsidR="004106C7" w:rsidRDefault="00234195" w:rsidP="004106C7">
      <w:pPr>
        <w:jc w:val="both"/>
        <w:rPr>
          <w:ins w:id="48" w:author="TIGR" w:date="2011-04-04T10:06:00Z"/>
        </w:rPr>
      </w:pPr>
      <w:r>
        <w:t xml:space="preserve">To </w:t>
      </w:r>
      <w:del w:id="49" w:author="David Wentworth" w:date="2011-04-04T09:33:00Z">
        <w:r w:rsidDel="0097665D">
          <w:delText xml:space="preserve">further </w:delText>
        </w:r>
      </w:del>
      <w:r>
        <w:t xml:space="preserve">streamline our viral pipelines, we are adapting </w:t>
      </w:r>
      <w:del w:id="50" w:author="David Wentworth" w:date="2011-04-04T09:34:00Z">
        <w:r w:rsidR="00265D8E" w:rsidDel="0097665D">
          <w:delText xml:space="preserve">the </w:delText>
        </w:r>
      </w:del>
      <w:r w:rsidRPr="00B72CDC">
        <w:rPr>
          <w:b/>
        </w:rPr>
        <w:t>JIRA</w:t>
      </w:r>
      <w:r>
        <w:t xml:space="preserve"> </w:t>
      </w:r>
      <w:del w:id="51" w:author="David Wentworth" w:date="2011-04-04T09:34:00Z">
        <w:r w:rsidDel="0097665D">
          <w:delText xml:space="preserve">system </w:delText>
        </w:r>
      </w:del>
      <w:r>
        <w:t xml:space="preserve">for </w:t>
      </w:r>
      <w:r w:rsidR="00B72CDC">
        <w:t>sample tracking</w:t>
      </w:r>
      <w:ins w:id="52" w:author="David Wentworth" w:date="2011-04-04T09:35:00Z">
        <w:r w:rsidR="0097665D">
          <w:t xml:space="preserve"> and our </w:t>
        </w:r>
      </w:ins>
      <w:del w:id="53" w:author="David Wentworth" w:date="2011-04-04T09:35:00Z">
        <w:r w:rsidR="00B72CDC" w:rsidDel="0097665D">
          <w:delText xml:space="preserve">. Our </w:delText>
        </w:r>
      </w:del>
      <w:r w:rsidR="00B72CDC">
        <w:t xml:space="preserve">goal </w:t>
      </w:r>
      <w:del w:id="54" w:author="David Wentworth" w:date="2011-04-04T09:35:00Z">
        <w:r w:rsidR="00B72CDC" w:rsidDel="0097665D">
          <w:delText xml:space="preserve">is to link </w:delText>
        </w:r>
        <w:r w:rsidR="00265D8E" w:rsidDel="0097665D">
          <w:delText xml:space="preserve">the </w:delText>
        </w:r>
        <w:r w:rsidR="00B72CDC" w:rsidDel="0097665D">
          <w:delText>JIRA tracking system to</w:delText>
        </w:r>
        <w:r w:rsidR="00A130D6" w:rsidDel="0097665D">
          <w:delText xml:space="preserve"> viral</w:delText>
        </w:r>
      </w:del>
      <w:del w:id="55" w:author="David Wentworth" w:date="2011-04-04T09:36:00Z">
        <w:r w:rsidR="00A130D6" w:rsidDel="0097665D">
          <w:delText xml:space="preserve"> pipeline software components and </w:delText>
        </w:r>
      </w:del>
      <w:ins w:id="56" w:author="TIGR" w:date="2011-04-04T10:02:00Z">
        <w:r w:rsidR="00431FF6">
          <w:t xml:space="preserve">is to </w:t>
        </w:r>
      </w:ins>
      <w:r w:rsidR="00A130D6">
        <w:t xml:space="preserve">create a semi-automated tracking interface that follows the progress of viral samples from acquisition </w:t>
      </w:r>
      <w:r w:rsidR="00265D8E">
        <w:t xml:space="preserve">through </w:t>
      </w:r>
      <w:commentRangeStart w:id="57"/>
      <w:ins w:id="58" w:author="TIGR" w:date="2011-04-04T10:02:00Z">
        <w:r w:rsidR="00431FF6">
          <w:t>to</w:t>
        </w:r>
        <w:commentRangeEnd w:id="57"/>
        <w:r w:rsidR="00431FF6">
          <w:rPr>
            <w:rStyle w:val="CommentReference"/>
          </w:rPr>
          <w:commentReference w:id="57"/>
        </w:r>
        <w:r w:rsidR="00431FF6">
          <w:t xml:space="preserve"> </w:t>
        </w:r>
      </w:ins>
      <w:r w:rsidR="00A130D6">
        <w:t xml:space="preserve">NCBI submission. </w:t>
      </w:r>
      <w:r w:rsidR="00265D8E">
        <w:t xml:space="preserve">  </w:t>
      </w:r>
      <w:r w:rsidR="00A130D6">
        <w:t>The combination of highly optimized sequencing technologies and automated software tools allows for large volumes of sample processing</w:t>
      </w:r>
      <w:r w:rsidR="00A130D6" w:rsidRPr="00B874BB">
        <w:t xml:space="preserve"> w</w:t>
      </w:r>
      <w:r w:rsidR="001F5E61">
        <w:t xml:space="preserve">ith limited manual interaction. </w:t>
      </w:r>
      <w:commentRangeStart w:id="59"/>
      <w:ins w:id="60" w:author="David Wentworth" w:date="2011-04-04T09:38:00Z">
        <w:r w:rsidR="0097665D">
          <w:t xml:space="preserve">Although </w:t>
        </w:r>
      </w:ins>
      <w:del w:id="61" w:author="David Wentworth" w:date="2011-04-04T09:36:00Z">
        <w:r w:rsidR="00D748FF" w:rsidDel="0097665D">
          <w:delText>All of thes</w:delText>
        </w:r>
      </w:del>
      <w:ins w:id="62" w:author="David Wentworth" w:date="2011-04-04T09:38:00Z">
        <w:r w:rsidR="0097665D">
          <w:t>t</w:t>
        </w:r>
      </w:ins>
      <w:ins w:id="63" w:author="David Wentworth" w:date="2011-04-04T09:36:00Z">
        <w:r w:rsidR="0097665D">
          <w:t>hes</w:t>
        </w:r>
      </w:ins>
      <w:r w:rsidR="00D748FF">
        <w:t xml:space="preserve">e </w:t>
      </w:r>
      <w:r w:rsidR="004106C7">
        <w:t>new development</w:t>
      </w:r>
      <w:r w:rsidR="00D748FF">
        <w:t xml:space="preserve">s </w:t>
      </w:r>
      <w:r w:rsidR="00265D8E">
        <w:t xml:space="preserve">will </w:t>
      </w:r>
      <w:ins w:id="64" w:author="David Wentworth" w:date="2011-04-04T09:37:00Z">
        <w:r w:rsidR="0097665D">
          <w:t xml:space="preserve">reduce labor and </w:t>
        </w:r>
      </w:ins>
      <w:ins w:id="65" w:author="David Wentworth" w:date="2011-04-04T09:38:00Z">
        <w:r w:rsidR="0097665D">
          <w:t>costs</w:t>
        </w:r>
      </w:ins>
      <w:ins w:id="66" w:author="David Wentworth" w:date="2011-04-04T09:39:00Z">
        <w:r w:rsidR="0097665D">
          <w:t xml:space="preserve">, they will increase speed and </w:t>
        </w:r>
      </w:ins>
      <w:del w:id="67" w:author="David Wentworth" w:date="2011-04-04T09:38:00Z">
        <w:r w:rsidR="00265D8E" w:rsidDel="0097665D">
          <w:delText xml:space="preserve">continue to </w:delText>
        </w:r>
      </w:del>
      <w:del w:id="68" w:author="David Wentworth" w:date="2011-04-04T09:39:00Z">
        <w:r w:rsidR="004106C7" w:rsidRPr="00B874BB" w:rsidDel="0097665D">
          <w:delText>significantly increase</w:delText>
        </w:r>
      </w:del>
      <w:del w:id="69" w:author="David Wentworth" w:date="2011-04-04T09:36:00Z">
        <w:r w:rsidR="004106C7" w:rsidDel="0097665D">
          <w:delText>d</w:delText>
        </w:r>
      </w:del>
      <w:del w:id="70" w:author="David Wentworth" w:date="2011-04-04T09:39:00Z">
        <w:r w:rsidR="004106C7" w:rsidRPr="00B874BB" w:rsidDel="0097665D">
          <w:delText xml:space="preserve"> </w:delText>
        </w:r>
      </w:del>
      <w:r w:rsidR="004106C7" w:rsidRPr="00B874BB">
        <w:t>production</w:t>
      </w:r>
      <w:ins w:id="71" w:author="David Wentworth" w:date="2011-04-04T09:38:00Z">
        <w:r w:rsidR="0097665D">
          <w:t xml:space="preserve"> capacity</w:t>
        </w:r>
      </w:ins>
      <w:del w:id="72" w:author="David Wentworth" w:date="2011-04-04T09:39:00Z">
        <w:r w:rsidR="004106C7" w:rsidRPr="00B874BB" w:rsidDel="0097665D">
          <w:delText>, effectively decreasing costs</w:delText>
        </w:r>
        <w:r w:rsidR="004106C7" w:rsidDel="0097665D">
          <w:delText>, manual labor,</w:delText>
        </w:r>
        <w:r w:rsidR="004106C7" w:rsidRPr="00B874BB" w:rsidDel="0097665D">
          <w:delText xml:space="preserve"> and sample completion time</w:delText>
        </w:r>
      </w:del>
      <w:r w:rsidR="004106C7" w:rsidRPr="00B874BB">
        <w:t xml:space="preserve">. </w:t>
      </w:r>
      <w:commentRangeEnd w:id="59"/>
      <w:r w:rsidR="00431FF6">
        <w:rPr>
          <w:rStyle w:val="CommentReference"/>
        </w:rPr>
        <w:commentReference w:id="59"/>
      </w:r>
    </w:p>
    <w:p w:rsidR="00431FF6" w:rsidRPr="00B874BB" w:rsidRDefault="00431FF6" w:rsidP="004106C7">
      <w:pPr>
        <w:jc w:val="both"/>
      </w:pPr>
      <w:commentRangeStart w:id="73"/>
      <w:ins w:id="74" w:author="TIGR" w:date="2011-04-04T10:12:00Z">
        <w:r>
          <w:lastRenderedPageBreak/>
          <w:t xml:space="preserve">The </w:t>
        </w:r>
      </w:ins>
      <w:ins w:id="75" w:author="TIGR" w:date="2011-04-04T10:20:00Z">
        <w:r>
          <w:t xml:space="preserve">advantages of these </w:t>
        </w:r>
      </w:ins>
      <w:ins w:id="76" w:author="TIGR" w:date="2011-04-04T10:21:00Z">
        <w:r>
          <w:t>innovative</w:t>
        </w:r>
      </w:ins>
      <w:ins w:id="77" w:author="TIGR" w:date="2011-04-04T10:20:00Z">
        <w:r>
          <w:t xml:space="preserve"> technologies</w:t>
        </w:r>
      </w:ins>
      <w:ins w:id="78" w:author="TIGR" w:date="2011-04-04T10:21:00Z">
        <w:r>
          <w:t>,</w:t>
        </w:r>
      </w:ins>
      <w:ins w:id="79" w:author="TIGR" w:date="2011-04-04T10:12:00Z">
        <w:r>
          <w:t xml:space="preserve"> </w:t>
        </w:r>
      </w:ins>
      <w:ins w:id="80" w:author="TIGR" w:date="2011-04-04T10:21:00Z">
        <w:r>
          <w:t xml:space="preserve">reduced labor per sample </w:t>
        </w:r>
      </w:ins>
      <w:ins w:id="81" w:author="TIGR" w:date="2011-04-04T10:22:00Z">
        <w:r>
          <w:t xml:space="preserve">combined with the ability to manage a higher volume of samples, </w:t>
        </w:r>
      </w:ins>
      <w:ins w:id="82" w:author="TIGR" w:date="2011-04-04T10:16:00Z">
        <w:r>
          <w:t xml:space="preserve">will </w:t>
        </w:r>
      </w:ins>
      <w:ins w:id="83" w:author="TIGR" w:date="2011-04-04T10:18:00Z">
        <w:r>
          <w:t xml:space="preserve">increase the number of viable applications for </w:t>
        </w:r>
      </w:ins>
      <w:ins w:id="84" w:author="TIGR" w:date="2011-04-04T10:17:00Z">
        <w:r>
          <w:t>genomic</w:t>
        </w:r>
        <w:r>
          <w:t xml:space="preserve"> sequencing </w:t>
        </w:r>
      </w:ins>
      <w:ins w:id="85" w:author="TIGR" w:date="2011-04-04T10:19:00Z">
        <w:r>
          <w:t>and provide the scaling needed to support this growth.</w:t>
        </w:r>
      </w:ins>
      <w:ins w:id="86" w:author="TIGR" w:date="2011-04-04T10:09:00Z">
        <w:r>
          <w:t xml:space="preserve"> </w:t>
        </w:r>
      </w:ins>
      <w:commentRangeEnd w:id="73"/>
      <w:ins w:id="87" w:author="TIGR" w:date="2011-04-04T10:24:00Z">
        <w:r>
          <w:rPr>
            <w:rStyle w:val="CommentReference"/>
          </w:rPr>
          <w:commentReference w:id="73"/>
        </w:r>
      </w:ins>
    </w:p>
    <w:p w:rsidR="006033F3" w:rsidRDefault="006033F3"/>
    <w:sectPr w:rsidR="006033F3" w:rsidSect="00381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" w:author="David Wentworth" w:date="2011-04-04T10:36:00Z" w:initials="dw">
    <w:p w:rsidR="00DC3893" w:rsidRDefault="00DC3893">
      <w:pPr>
        <w:pStyle w:val="CommentText"/>
      </w:pPr>
      <w:r>
        <w:rPr>
          <w:rStyle w:val="CommentReference"/>
        </w:rPr>
        <w:annotationRef/>
      </w:r>
      <w:r w:rsidR="00BD7A9D">
        <w:t>not sure you need caps here</w:t>
      </w:r>
    </w:p>
  </w:comment>
  <w:comment w:id="13" w:author="TIGR" w:date="2011-04-04T10:36:00Z" w:initials="T">
    <w:p w:rsidR="00431FF6" w:rsidRDefault="00431FF6">
      <w:pPr>
        <w:pStyle w:val="CommentText"/>
      </w:pPr>
      <w:r>
        <w:rPr>
          <w:rStyle w:val="CommentReference"/>
        </w:rPr>
        <w:annotationRef/>
      </w:r>
      <w:r>
        <w:t>optional</w:t>
      </w:r>
    </w:p>
  </w:comment>
  <w:comment w:id="20" w:author="TIGR" w:date="2011-04-04T10:36:00Z" w:initials="T">
    <w:p w:rsidR="00431FF6" w:rsidRDefault="00431FF6">
      <w:pPr>
        <w:pStyle w:val="CommentText"/>
      </w:pPr>
      <w:r>
        <w:rPr>
          <w:rStyle w:val="CommentReference"/>
        </w:rPr>
        <w:annotationRef/>
      </w:r>
      <w:r>
        <w:t>plural for multiple strains</w:t>
      </w:r>
    </w:p>
  </w:comment>
  <w:comment w:id="57" w:author="TIGR" w:date="2011-04-04T10:36:00Z" w:initials="T">
    <w:p w:rsidR="00431FF6" w:rsidRDefault="00431FF6">
      <w:pPr>
        <w:pStyle w:val="CommentText"/>
      </w:pPr>
      <w:r>
        <w:rPr>
          <w:rStyle w:val="CommentReference"/>
        </w:rPr>
        <w:annotationRef/>
      </w:r>
      <w:r>
        <w:t>assuming the tracking ends a submission</w:t>
      </w:r>
    </w:p>
  </w:comment>
  <w:comment w:id="59" w:author="TIGR" w:date="2011-04-04T10:36:00Z" w:initials="T">
    <w:p w:rsidR="00431FF6" w:rsidRDefault="00431FF6">
      <w:pPr>
        <w:pStyle w:val="CommentText"/>
      </w:pPr>
      <w:r>
        <w:rPr>
          <w:rStyle w:val="CommentReference"/>
        </w:rPr>
        <w:annotationRef/>
      </w:r>
      <w:r>
        <w:t>‘although’  doesn’t seem appropriate here, reducing labor and costs aren’t contrary to increasing speed and capacity.</w:t>
      </w:r>
    </w:p>
  </w:comment>
  <w:comment w:id="73" w:author="TIGR" w:date="2011-04-04T10:36:00Z" w:initials="T">
    <w:p w:rsidR="00431FF6" w:rsidRDefault="00431FF6">
      <w:pPr>
        <w:pStyle w:val="CommentText"/>
      </w:pPr>
      <w:r>
        <w:rPr>
          <w:rStyle w:val="CommentReference"/>
        </w:rPr>
        <w:annotationRef/>
      </w:r>
      <w:r>
        <w:t>An attempt at an alternative final sentence, I wanted to put across that the improved efficiency produces new opportunities.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trackRevisions/>
  <w:defaultTabStop w:val="720"/>
  <w:noPunctuationKerning/>
  <w:characterSpacingControl w:val="doNotCompress"/>
  <w:compat/>
  <w:rsids>
    <w:rsidRoot w:val="004106C7"/>
    <w:rsid w:val="00002277"/>
    <w:rsid w:val="00010DE4"/>
    <w:rsid w:val="00011976"/>
    <w:rsid w:val="00012E31"/>
    <w:rsid w:val="00016E2C"/>
    <w:rsid w:val="00017B84"/>
    <w:rsid w:val="00017E5A"/>
    <w:rsid w:val="00020607"/>
    <w:rsid w:val="00021917"/>
    <w:rsid w:val="00022C71"/>
    <w:rsid w:val="00023897"/>
    <w:rsid w:val="00025C11"/>
    <w:rsid w:val="00026E22"/>
    <w:rsid w:val="00030CD1"/>
    <w:rsid w:val="0003157F"/>
    <w:rsid w:val="000319A5"/>
    <w:rsid w:val="00033205"/>
    <w:rsid w:val="00034482"/>
    <w:rsid w:val="00034F2E"/>
    <w:rsid w:val="000354E5"/>
    <w:rsid w:val="00035745"/>
    <w:rsid w:val="0004362F"/>
    <w:rsid w:val="0004363A"/>
    <w:rsid w:val="00044F99"/>
    <w:rsid w:val="000457AE"/>
    <w:rsid w:val="00045A86"/>
    <w:rsid w:val="00046565"/>
    <w:rsid w:val="00052771"/>
    <w:rsid w:val="000527F4"/>
    <w:rsid w:val="0005327F"/>
    <w:rsid w:val="000532F6"/>
    <w:rsid w:val="00055795"/>
    <w:rsid w:val="00055804"/>
    <w:rsid w:val="000563B4"/>
    <w:rsid w:val="000574B0"/>
    <w:rsid w:val="00062C3D"/>
    <w:rsid w:val="00063B96"/>
    <w:rsid w:val="00063BF6"/>
    <w:rsid w:val="00065013"/>
    <w:rsid w:val="000659F9"/>
    <w:rsid w:val="000675D4"/>
    <w:rsid w:val="00074A01"/>
    <w:rsid w:val="00080D45"/>
    <w:rsid w:val="00081A7D"/>
    <w:rsid w:val="00081F2D"/>
    <w:rsid w:val="00082B2D"/>
    <w:rsid w:val="000835CF"/>
    <w:rsid w:val="0008431B"/>
    <w:rsid w:val="000846FA"/>
    <w:rsid w:val="00084F3D"/>
    <w:rsid w:val="00085416"/>
    <w:rsid w:val="00085496"/>
    <w:rsid w:val="00087F94"/>
    <w:rsid w:val="000900F2"/>
    <w:rsid w:val="0009046A"/>
    <w:rsid w:val="00090DC8"/>
    <w:rsid w:val="00091BCB"/>
    <w:rsid w:val="00092A23"/>
    <w:rsid w:val="000A03B1"/>
    <w:rsid w:val="000A1B31"/>
    <w:rsid w:val="000A29AF"/>
    <w:rsid w:val="000A2BA5"/>
    <w:rsid w:val="000A6E6A"/>
    <w:rsid w:val="000A70B7"/>
    <w:rsid w:val="000A773B"/>
    <w:rsid w:val="000B05B2"/>
    <w:rsid w:val="000B088C"/>
    <w:rsid w:val="000B1972"/>
    <w:rsid w:val="000B2238"/>
    <w:rsid w:val="000B2772"/>
    <w:rsid w:val="000B2DC3"/>
    <w:rsid w:val="000B4377"/>
    <w:rsid w:val="000B4681"/>
    <w:rsid w:val="000B564D"/>
    <w:rsid w:val="000B5AAE"/>
    <w:rsid w:val="000B651E"/>
    <w:rsid w:val="000B6825"/>
    <w:rsid w:val="000B7423"/>
    <w:rsid w:val="000C1EE8"/>
    <w:rsid w:val="000C3179"/>
    <w:rsid w:val="000C60C0"/>
    <w:rsid w:val="000C6607"/>
    <w:rsid w:val="000C6F90"/>
    <w:rsid w:val="000C715C"/>
    <w:rsid w:val="000D026B"/>
    <w:rsid w:val="000D062F"/>
    <w:rsid w:val="000D0CFD"/>
    <w:rsid w:val="000D16E4"/>
    <w:rsid w:val="000D28F9"/>
    <w:rsid w:val="000D45CC"/>
    <w:rsid w:val="000D6FE5"/>
    <w:rsid w:val="000E0A90"/>
    <w:rsid w:val="000E59DB"/>
    <w:rsid w:val="000E786D"/>
    <w:rsid w:val="000E7D50"/>
    <w:rsid w:val="000F42C5"/>
    <w:rsid w:val="000F4887"/>
    <w:rsid w:val="000F710F"/>
    <w:rsid w:val="0010046A"/>
    <w:rsid w:val="001066A6"/>
    <w:rsid w:val="00107DF8"/>
    <w:rsid w:val="00111900"/>
    <w:rsid w:val="00111D42"/>
    <w:rsid w:val="00115F90"/>
    <w:rsid w:val="0011621E"/>
    <w:rsid w:val="001162B6"/>
    <w:rsid w:val="0011674A"/>
    <w:rsid w:val="00120675"/>
    <w:rsid w:val="00120F80"/>
    <w:rsid w:val="00126325"/>
    <w:rsid w:val="001277B2"/>
    <w:rsid w:val="001302F1"/>
    <w:rsid w:val="00130B7B"/>
    <w:rsid w:val="00130DB4"/>
    <w:rsid w:val="00133062"/>
    <w:rsid w:val="0013408D"/>
    <w:rsid w:val="001341F1"/>
    <w:rsid w:val="00134FA4"/>
    <w:rsid w:val="00135795"/>
    <w:rsid w:val="00135FAB"/>
    <w:rsid w:val="00136560"/>
    <w:rsid w:val="0014098A"/>
    <w:rsid w:val="00141439"/>
    <w:rsid w:val="0014582B"/>
    <w:rsid w:val="00145943"/>
    <w:rsid w:val="00145E03"/>
    <w:rsid w:val="0014700C"/>
    <w:rsid w:val="00150B84"/>
    <w:rsid w:val="00150C2D"/>
    <w:rsid w:val="00150E99"/>
    <w:rsid w:val="00154429"/>
    <w:rsid w:val="00154444"/>
    <w:rsid w:val="00155232"/>
    <w:rsid w:val="00155C63"/>
    <w:rsid w:val="00155C99"/>
    <w:rsid w:val="00156B63"/>
    <w:rsid w:val="00157BED"/>
    <w:rsid w:val="00160DC4"/>
    <w:rsid w:val="00161404"/>
    <w:rsid w:val="0016157A"/>
    <w:rsid w:val="00162FB6"/>
    <w:rsid w:val="00166971"/>
    <w:rsid w:val="00166A23"/>
    <w:rsid w:val="0017114C"/>
    <w:rsid w:val="0017245E"/>
    <w:rsid w:val="00172D3E"/>
    <w:rsid w:val="0017335A"/>
    <w:rsid w:val="00173710"/>
    <w:rsid w:val="00173750"/>
    <w:rsid w:val="001738DE"/>
    <w:rsid w:val="00173F28"/>
    <w:rsid w:val="00175345"/>
    <w:rsid w:val="0018178D"/>
    <w:rsid w:val="0018310B"/>
    <w:rsid w:val="001843BE"/>
    <w:rsid w:val="00184926"/>
    <w:rsid w:val="001855F3"/>
    <w:rsid w:val="00186103"/>
    <w:rsid w:val="00187D1E"/>
    <w:rsid w:val="001902E8"/>
    <w:rsid w:val="0019073F"/>
    <w:rsid w:val="00191D4C"/>
    <w:rsid w:val="00191F82"/>
    <w:rsid w:val="001945A1"/>
    <w:rsid w:val="0019664D"/>
    <w:rsid w:val="0019753C"/>
    <w:rsid w:val="001A0D5D"/>
    <w:rsid w:val="001A4533"/>
    <w:rsid w:val="001A45F7"/>
    <w:rsid w:val="001A4904"/>
    <w:rsid w:val="001A4D8D"/>
    <w:rsid w:val="001A54EB"/>
    <w:rsid w:val="001A5D72"/>
    <w:rsid w:val="001A6178"/>
    <w:rsid w:val="001A6361"/>
    <w:rsid w:val="001B111F"/>
    <w:rsid w:val="001B2617"/>
    <w:rsid w:val="001B3ECA"/>
    <w:rsid w:val="001B4479"/>
    <w:rsid w:val="001B497B"/>
    <w:rsid w:val="001B5E3D"/>
    <w:rsid w:val="001B7513"/>
    <w:rsid w:val="001C02B6"/>
    <w:rsid w:val="001C03AA"/>
    <w:rsid w:val="001C040E"/>
    <w:rsid w:val="001C198D"/>
    <w:rsid w:val="001C206B"/>
    <w:rsid w:val="001C396D"/>
    <w:rsid w:val="001C45E1"/>
    <w:rsid w:val="001C4A34"/>
    <w:rsid w:val="001C5AC7"/>
    <w:rsid w:val="001D0201"/>
    <w:rsid w:val="001D11CA"/>
    <w:rsid w:val="001D18BF"/>
    <w:rsid w:val="001D1B0B"/>
    <w:rsid w:val="001D1C79"/>
    <w:rsid w:val="001D23C7"/>
    <w:rsid w:val="001D2D06"/>
    <w:rsid w:val="001D3D40"/>
    <w:rsid w:val="001D4192"/>
    <w:rsid w:val="001D7F01"/>
    <w:rsid w:val="001E04EB"/>
    <w:rsid w:val="001E0C53"/>
    <w:rsid w:val="001E11B9"/>
    <w:rsid w:val="001E2F9B"/>
    <w:rsid w:val="001E414B"/>
    <w:rsid w:val="001E51C1"/>
    <w:rsid w:val="001E7544"/>
    <w:rsid w:val="001E7F14"/>
    <w:rsid w:val="001F0525"/>
    <w:rsid w:val="001F10F8"/>
    <w:rsid w:val="001F1DA9"/>
    <w:rsid w:val="001F3A7B"/>
    <w:rsid w:val="001F512C"/>
    <w:rsid w:val="001F5E61"/>
    <w:rsid w:val="001F62FE"/>
    <w:rsid w:val="00200444"/>
    <w:rsid w:val="002004DC"/>
    <w:rsid w:val="00200904"/>
    <w:rsid w:val="002030F5"/>
    <w:rsid w:val="00203F29"/>
    <w:rsid w:val="00204C5D"/>
    <w:rsid w:val="00207852"/>
    <w:rsid w:val="00210DD4"/>
    <w:rsid w:val="0021118D"/>
    <w:rsid w:val="00212306"/>
    <w:rsid w:val="002138DB"/>
    <w:rsid w:val="00213927"/>
    <w:rsid w:val="002165B6"/>
    <w:rsid w:val="00220C09"/>
    <w:rsid w:val="0022154B"/>
    <w:rsid w:val="00221A59"/>
    <w:rsid w:val="00222B27"/>
    <w:rsid w:val="00224419"/>
    <w:rsid w:val="0022467E"/>
    <w:rsid w:val="0022480E"/>
    <w:rsid w:val="00224878"/>
    <w:rsid w:val="0022575A"/>
    <w:rsid w:val="00227237"/>
    <w:rsid w:val="002300A3"/>
    <w:rsid w:val="00230A4D"/>
    <w:rsid w:val="00231667"/>
    <w:rsid w:val="0023250E"/>
    <w:rsid w:val="00232C72"/>
    <w:rsid w:val="00234195"/>
    <w:rsid w:val="0023511A"/>
    <w:rsid w:val="00235994"/>
    <w:rsid w:val="00235EB2"/>
    <w:rsid w:val="00240B31"/>
    <w:rsid w:val="00241368"/>
    <w:rsid w:val="00242638"/>
    <w:rsid w:val="00242C3D"/>
    <w:rsid w:val="0024521D"/>
    <w:rsid w:val="00246648"/>
    <w:rsid w:val="002472D5"/>
    <w:rsid w:val="00247B4D"/>
    <w:rsid w:val="00247B9F"/>
    <w:rsid w:val="00247CF1"/>
    <w:rsid w:val="00250B75"/>
    <w:rsid w:val="002516DE"/>
    <w:rsid w:val="002544F4"/>
    <w:rsid w:val="00254A33"/>
    <w:rsid w:val="00254C4D"/>
    <w:rsid w:val="002577A1"/>
    <w:rsid w:val="00257C2D"/>
    <w:rsid w:val="002610E8"/>
    <w:rsid w:val="0026294E"/>
    <w:rsid w:val="00263FDC"/>
    <w:rsid w:val="00265D8E"/>
    <w:rsid w:val="00266039"/>
    <w:rsid w:val="00266C52"/>
    <w:rsid w:val="00267430"/>
    <w:rsid w:val="002674AB"/>
    <w:rsid w:val="00267707"/>
    <w:rsid w:val="00267858"/>
    <w:rsid w:val="00267895"/>
    <w:rsid w:val="0027019E"/>
    <w:rsid w:val="00270353"/>
    <w:rsid w:val="002735FD"/>
    <w:rsid w:val="0027396E"/>
    <w:rsid w:val="00276756"/>
    <w:rsid w:val="002778F0"/>
    <w:rsid w:val="00280974"/>
    <w:rsid w:val="00280B6F"/>
    <w:rsid w:val="0028112C"/>
    <w:rsid w:val="0028258C"/>
    <w:rsid w:val="00283A23"/>
    <w:rsid w:val="002846BB"/>
    <w:rsid w:val="00286803"/>
    <w:rsid w:val="00286DC0"/>
    <w:rsid w:val="002878C0"/>
    <w:rsid w:val="00287FEE"/>
    <w:rsid w:val="00290FC6"/>
    <w:rsid w:val="0029439F"/>
    <w:rsid w:val="00294F45"/>
    <w:rsid w:val="00295B0A"/>
    <w:rsid w:val="00297996"/>
    <w:rsid w:val="002A64BC"/>
    <w:rsid w:val="002A69A2"/>
    <w:rsid w:val="002A6D9A"/>
    <w:rsid w:val="002A6EA7"/>
    <w:rsid w:val="002B5815"/>
    <w:rsid w:val="002B5E53"/>
    <w:rsid w:val="002B676D"/>
    <w:rsid w:val="002B69AF"/>
    <w:rsid w:val="002C0B7B"/>
    <w:rsid w:val="002C15E1"/>
    <w:rsid w:val="002C3A9E"/>
    <w:rsid w:val="002D7437"/>
    <w:rsid w:val="002D74B6"/>
    <w:rsid w:val="002E3AC6"/>
    <w:rsid w:val="002E4DCA"/>
    <w:rsid w:val="002E6465"/>
    <w:rsid w:val="002E6DB3"/>
    <w:rsid w:val="002F11B6"/>
    <w:rsid w:val="002F154B"/>
    <w:rsid w:val="002F38A4"/>
    <w:rsid w:val="002F44D2"/>
    <w:rsid w:val="0030238B"/>
    <w:rsid w:val="00302633"/>
    <w:rsid w:val="00302965"/>
    <w:rsid w:val="00307136"/>
    <w:rsid w:val="00307547"/>
    <w:rsid w:val="003102D1"/>
    <w:rsid w:val="0031049D"/>
    <w:rsid w:val="0031158B"/>
    <w:rsid w:val="00312B67"/>
    <w:rsid w:val="003135A6"/>
    <w:rsid w:val="00314A6C"/>
    <w:rsid w:val="00315D5A"/>
    <w:rsid w:val="003160F5"/>
    <w:rsid w:val="00321DFB"/>
    <w:rsid w:val="003221B6"/>
    <w:rsid w:val="003232DB"/>
    <w:rsid w:val="00323D99"/>
    <w:rsid w:val="00324565"/>
    <w:rsid w:val="00324F44"/>
    <w:rsid w:val="0032582E"/>
    <w:rsid w:val="00327921"/>
    <w:rsid w:val="00331316"/>
    <w:rsid w:val="00332325"/>
    <w:rsid w:val="00332C47"/>
    <w:rsid w:val="00333415"/>
    <w:rsid w:val="00334458"/>
    <w:rsid w:val="00334668"/>
    <w:rsid w:val="00334FA4"/>
    <w:rsid w:val="003352C9"/>
    <w:rsid w:val="00336B6D"/>
    <w:rsid w:val="00337635"/>
    <w:rsid w:val="003378AA"/>
    <w:rsid w:val="00341852"/>
    <w:rsid w:val="003423B3"/>
    <w:rsid w:val="00342B70"/>
    <w:rsid w:val="003434FA"/>
    <w:rsid w:val="00343C13"/>
    <w:rsid w:val="00343DCE"/>
    <w:rsid w:val="0034534C"/>
    <w:rsid w:val="00351788"/>
    <w:rsid w:val="00352CFE"/>
    <w:rsid w:val="0035362F"/>
    <w:rsid w:val="00353BA0"/>
    <w:rsid w:val="00353C44"/>
    <w:rsid w:val="00355471"/>
    <w:rsid w:val="00355D2D"/>
    <w:rsid w:val="00356E58"/>
    <w:rsid w:val="00356FE2"/>
    <w:rsid w:val="0036125F"/>
    <w:rsid w:val="00361AFF"/>
    <w:rsid w:val="00362061"/>
    <w:rsid w:val="003622EE"/>
    <w:rsid w:val="003634B8"/>
    <w:rsid w:val="003638D2"/>
    <w:rsid w:val="00363F1E"/>
    <w:rsid w:val="003665B8"/>
    <w:rsid w:val="00370B4F"/>
    <w:rsid w:val="0037203E"/>
    <w:rsid w:val="003731C9"/>
    <w:rsid w:val="00373AE7"/>
    <w:rsid w:val="00375BD8"/>
    <w:rsid w:val="00375CF7"/>
    <w:rsid w:val="003777DA"/>
    <w:rsid w:val="00377A8E"/>
    <w:rsid w:val="0038059A"/>
    <w:rsid w:val="003810DA"/>
    <w:rsid w:val="0038141A"/>
    <w:rsid w:val="00381A51"/>
    <w:rsid w:val="00381E69"/>
    <w:rsid w:val="00382E46"/>
    <w:rsid w:val="00384869"/>
    <w:rsid w:val="00384D43"/>
    <w:rsid w:val="00387398"/>
    <w:rsid w:val="00387F41"/>
    <w:rsid w:val="003917A0"/>
    <w:rsid w:val="00393231"/>
    <w:rsid w:val="00393B7A"/>
    <w:rsid w:val="0039476D"/>
    <w:rsid w:val="0039605B"/>
    <w:rsid w:val="00397227"/>
    <w:rsid w:val="00397257"/>
    <w:rsid w:val="003A0798"/>
    <w:rsid w:val="003A0DA9"/>
    <w:rsid w:val="003A2B47"/>
    <w:rsid w:val="003A4F89"/>
    <w:rsid w:val="003A63AE"/>
    <w:rsid w:val="003A6A07"/>
    <w:rsid w:val="003B0095"/>
    <w:rsid w:val="003B28B7"/>
    <w:rsid w:val="003B4280"/>
    <w:rsid w:val="003B6FB2"/>
    <w:rsid w:val="003C05BD"/>
    <w:rsid w:val="003C12F8"/>
    <w:rsid w:val="003C1C21"/>
    <w:rsid w:val="003C1D8B"/>
    <w:rsid w:val="003C2E1B"/>
    <w:rsid w:val="003C2F48"/>
    <w:rsid w:val="003C365C"/>
    <w:rsid w:val="003C36B2"/>
    <w:rsid w:val="003C48D2"/>
    <w:rsid w:val="003C4CDB"/>
    <w:rsid w:val="003C6B21"/>
    <w:rsid w:val="003C702C"/>
    <w:rsid w:val="003D0131"/>
    <w:rsid w:val="003D20A7"/>
    <w:rsid w:val="003D344A"/>
    <w:rsid w:val="003D4A61"/>
    <w:rsid w:val="003D4C07"/>
    <w:rsid w:val="003D79FF"/>
    <w:rsid w:val="003D7E67"/>
    <w:rsid w:val="003E105A"/>
    <w:rsid w:val="003E312D"/>
    <w:rsid w:val="003E6195"/>
    <w:rsid w:val="003E690A"/>
    <w:rsid w:val="003E696B"/>
    <w:rsid w:val="003F07F0"/>
    <w:rsid w:val="003F0BA0"/>
    <w:rsid w:val="003F226E"/>
    <w:rsid w:val="003F3CFA"/>
    <w:rsid w:val="003F4022"/>
    <w:rsid w:val="003F5696"/>
    <w:rsid w:val="003F5EE6"/>
    <w:rsid w:val="003F6242"/>
    <w:rsid w:val="003F767C"/>
    <w:rsid w:val="003F7CC7"/>
    <w:rsid w:val="00400136"/>
    <w:rsid w:val="004002F4"/>
    <w:rsid w:val="00400D03"/>
    <w:rsid w:val="00400E49"/>
    <w:rsid w:val="00402C05"/>
    <w:rsid w:val="00402E00"/>
    <w:rsid w:val="00403979"/>
    <w:rsid w:val="0040434E"/>
    <w:rsid w:val="00404544"/>
    <w:rsid w:val="00404F0F"/>
    <w:rsid w:val="00406DBD"/>
    <w:rsid w:val="00407177"/>
    <w:rsid w:val="004079E4"/>
    <w:rsid w:val="004106C7"/>
    <w:rsid w:val="004119B6"/>
    <w:rsid w:val="00412DA6"/>
    <w:rsid w:val="00413BB7"/>
    <w:rsid w:val="0041484E"/>
    <w:rsid w:val="00414C59"/>
    <w:rsid w:val="00415031"/>
    <w:rsid w:val="00416F35"/>
    <w:rsid w:val="0042018C"/>
    <w:rsid w:val="004211D7"/>
    <w:rsid w:val="00421B34"/>
    <w:rsid w:val="004227E9"/>
    <w:rsid w:val="00423A00"/>
    <w:rsid w:val="00423E2A"/>
    <w:rsid w:val="00424A56"/>
    <w:rsid w:val="00426822"/>
    <w:rsid w:val="004278EA"/>
    <w:rsid w:val="00427AC3"/>
    <w:rsid w:val="004301B9"/>
    <w:rsid w:val="0043183C"/>
    <w:rsid w:val="00431FF6"/>
    <w:rsid w:val="00432D80"/>
    <w:rsid w:val="004333D7"/>
    <w:rsid w:val="00433D92"/>
    <w:rsid w:val="00435B86"/>
    <w:rsid w:val="00435C38"/>
    <w:rsid w:val="0044043E"/>
    <w:rsid w:val="00440CCD"/>
    <w:rsid w:val="004428B9"/>
    <w:rsid w:val="00442C61"/>
    <w:rsid w:val="00442CBD"/>
    <w:rsid w:val="00444BF0"/>
    <w:rsid w:val="00445158"/>
    <w:rsid w:val="00445205"/>
    <w:rsid w:val="00445ED6"/>
    <w:rsid w:val="00445FA5"/>
    <w:rsid w:val="00446D61"/>
    <w:rsid w:val="0045085C"/>
    <w:rsid w:val="00451030"/>
    <w:rsid w:val="00452D20"/>
    <w:rsid w:val="00453BA8"/>
    <w:rsid w:val="00456865"/>
    <w:rsid w:val="00460A37"/>
    <w:rsid w:val="00460E2C"/>
    <w:rsid w:val="00461AA4"/>
    <w:rsid w:val="004638F4"/>
    <w:rsid w:val="00464EE9"/>
    <w:rsid w:val="004652FE"/>
    <w:rsid w:val="00465638"/>
    <w:rsid w:val="004657C6"/>
    <w:rsid w:val="0046588B"/>
    <w:rsid w:val="00465891"/>
    <w:rsid w:val="004659F1"/>
    <w:rsid w:val="00465C2E"/>
    <w:rsid w:val="00467FCA"/>
    <w:rsid w:val="00470566"/>
    <w:rsid w:val="00471251"/>
    <w:rsid w:val="00471663"/>
    <w:rsid w:val="004719A0"/>
    <w:rsid w:val="004735E5"/>
    <w:rsid w:val="00474052"/>
    <w:rsid w:val="004761DA"/>
    <w:rsid w:val="004763D4"/>
    <w:rsid w:val="0047708F"/>
    <w:rsid w:val="004777D8"/>
    <w:rsid w:val="00482297"/>
    <w:rsid w:val="00483E04"/>
    <w:rsid w:val="00483E72"/>
    <w:rsid w:val="00487660"/>
    <w:rsid w:val="0049204B"/>
    <w:rsid w:val="00492137"/>
    <w:rsid w:val="0049414C"/>
    <w:rsid w:val="0049448E"/>
    <w:rsid w:val="00495C36"/>
    <w:rsid w:val="004A051B"/>
    <w:rsid w:val="004A0602"/>
    <w:rsid w:val="004A12C5"/>
    <w:rsid w:val="004A1D66"/>
    <w:rsid w:val="004A2861"/>
    <w:rsid w:val="004A2C39"/>
    <w:rsid w:val="004A62C2"/>
    <w:rsid w:val="004A695C"/>
    <w:rsid w:val="004A6BE8"/>
    <w:rsid w:val="004A79AA"/>
    <w:rsid w:val="004A7D54"/>
    <w:rsid w:val="004B4A15"/>
    <w:rsid w:val="004B4C4D"/>
    <w:rsid w:val="004C08FF"/>
    <w:rsid w:val="004C1D8F"/>
    <w:rsid w:val="004C5271"/>
    <w:rsid w:val="004C5691"/>
    <w:rsid w:val="004C575E"/>
    <w:rsid w:val="004D08EE"/>
    <w:rsid w:val="004D1632"/>
    <w:rsid w:val="004D2E2D"/>
    <w:rsid w:val="004D3801"/>
    <w:rsid w:val="004D5ECD"/>
    <w:rsid w:val="004D686F"/>
    <w:rsid w:val="004D69BD"/>
    <w:rsid w:val="004D7474"/>
    <w:rsid w:val="004D76D9"/>
    <w:rsid w:val="004D7D47"/>
    <w:rsid w:val="004E1645"/>
    <w:rsid w:val="004E32C2"/>
    <w:rsid w:val="004E5736"/>
    <w:rsid w:val="004E6920"/>
    <w:rsid w:val="004E786D"/>
    <w:rsid w:val="004F07C3"/>
    <w:rsid w:val="004F23BE"/>
    <w:rsid w:val="004F36E6"/>
    <w:rsid w:val="004F42E4"/>
    <w:rsid w:val="004F5B6C"/>
    <w:rsid w:val="004F5EF5"/>
    <w:rsid w:val="004F6B4D"/>
    <w:rsid w:val="004F7DC5"/>
    <w:rsid w:val="005009F2"/>
    <w:rsid w:val="00500F18"/>
    <w:rsid w:val="005016CB"/>
    <w:rsid w:val="00501E04"/>
    <w:rsid w:val="00504347"/>
    <w:rsid w:val="005046D5"/>
    <w:rsid w:val="0050485E"/>
    <w:rsid w:val="005052FD"/>
    <w:rsid w:val="0050614A"/>
    <w:rsid w:val="00506D13"/>
    <w:rsid w:val="00507997"/>
    <w:rsid w:val="005103F2"/>
    <w:rsid w:val="005138C6"/>
    <w:rsid w:val="00514007"/>
    <w:rsid w:val="005158C8"/>
    <w:rsid w:val="0051590C"/>
    <w:rsid w:val="00515C0E"/>
    <w:rsid w:val="005173D3"/>
    <w:rsid w:val="00520D50"/>
    <w:rsid w:val="00521BB3"/>
    <w:rsid w:val="00521CB2"/>
    <w:rsid w:val="005224CF"/>
    <w:rsid w:val="005226D1"/>
    <w:rsid w:val="00525BF3"/>
    <w:rsid w:val="00525CFA"/>
    <w:rsid w:val="00525EA7"/>
    <w:rsid w:val="005265EB"/>
    <w:rsid w:val="005268A4"/>
    <w:rsid w:val="00526B16"/>
    <w:rsid w:val="005307D9"/>
    <w:rsid w:val="005317E7"/>
    <w:rsid w:val="00532DA1"/>
    <w:rsid w:val="00536189"/>
    <w:rsid w:val="00537A31"/>
    <w:rsid w:val="00537D3A"/>
    <w:rsid w:val="0054026C"/>
    <w:rsid w:val="00542718"/>
    <w:rsid w:val="00546759"/>
    <w:rsid w:val="005473D0"/>
    <w:rsid w:val="00552571"/>
    <w:rsid w:val="0055315B"/>
    <w:rsid w:val="00554D1E"/>
    <w:rsid w:val="0055603F"/>
    <w:rsid w:val="00556A4B"/>
    <w:rsid w:val="005628E8"/>
    <w:rsid w:val="00564851"/>
    <w:rsid w:val="00564F88"/>
    <w:rsid w:val="0056549F"/>
    <w:rsid w:val="00565DC0"/>
    <w:rsid w:val="005662EB"/>
    <w:rsid w:val="00566B17"/>
    <w:rsid w:val="00570030"/>
    <w:rsid w:val="005712E7"/>
    <w:rsid w:val="005725EB"/>
    <w:rsid w:val="005734D6"/>
    <w:rsid w:val="005738CD"/>
    <w:rsid w:val="005738FF"/>
    <w:rsid w:val="00573E4F"/>
    <w:rsid w:val="005743A9"/>
    <w:rsid w:val="005750B6"/>
    <w:rsid w:val="00575CE4"/>
    <w:rsid w:val="0057754E"/>
    <w:rsid w:val="00577C25"/>
    <w:rsid w:val="00580F2A"/>
    <w:rsid w:val="005810BA"/>
    <w:rsid w:val="00583583"/>
    <w:rsid w:val="005850D1"/>
    <w:rsid w:val="005860FB"/>
    <w:rsid w:val="0058677A"/>
    <w:rsid w:val="00590111"/>
    <w:rsid w:val="005909BB"/>
    <w:rsid w:val="00591845"/>
    <w:rsid w:val="00591CAF"/>
    <w:rsid w:val="00592E0C"/>
    <w:rsid w:val="00593A4A"/>
    <w:rsid w:val="00593E24"/>
    <w:rsid w:val="00596308"/>
    <w:rsid w:val="005A1BBF"/>
    <w:rsid w:val="005A1F9C"/>
    <w:rsid w:val="005A3DBA"/>
    <w:rsid w:val="005A47D3"/>
    <w:rsid w:val="005A54E0"/>
    <w:rsid w:val="005A5769"/>
    <w:rsid w:val="005B093D"/>
    <w:rsid w:val="005B2A6B"/>
    <w:rsid w:val="005B4163"/>
    <w:rsid w:val="005B783C"/>
    <w:rsid w:val="005C27A1"/>
    <w:rsid w:val="005C365A"/>
    <w:rsid w:val="005C3EBA"/>
    <w:rsid w:val="005C4092"/>
    <w:rsid w:val="005C441E"/>
    <w:rsid w:val="005C5986"/>
    <w:rsid w:val="005C5BD2"/>
    <w:rsid w:val="005C75FC"/>
    <w:rsid w:val="005D0877"/>
    <w:rsid w:val="005D0EB4"/>
    <w:rsid w:val="005D2A98"/>
    <w:rsid w:val="005D4762"/>
    <w:rsid w:val="005D54FA"/>
    <w:rsid w:val="005D61B2"/>
    <w:rsid w:val="005E0C23"/>
    <w:rsid w:val="005E205F"/>
    <w:rsid w:val="005E2845"/>
    <w:rsid w:val="005E47FA"/>
    <w:rsid w:val="005E5A09"/>
    <w:rsid w:val="005E6BE9"/>
    <w:rsid w:val="005F021A"/>
    <w:rsid w:val="005F3B6D"/>
    <w:rsid w:val="005F5605"/>
    <w:rsid w:val="005F67A4"/>
    <w:rsid w:val="00600109"/>
    <w:rsid w:val="00601AC7"/>
    <w:rsid w:val="00602F87"/>
    <w:rsid w:val="006033F3"/>
    <w:rsid w:val="006034E5"/>
    <w:rsid w:val="00603F1F"/>
    <w:rsid w:val="00605322"/>
    <w:rsid w:val="006075F8"/>
    <w:rsid w:val="00611571"/>
    <w:rsid w:val="00613328"/>
    <w:rsid w:val="0061425A"/>
    <w:rsid w:val="00614628"/>
    <w:rsid w:val="00615A5A"/>
    <w:rsid w:val="00615CFE"/>
    <w:rsid w:val="0061657B"/>
    <w:rsid w:val="00616FC6"/>
    <w:rsid w:val="00617149"/>
    <w:rsid w:val="00617376"/>
    <w:rsid w:val="006201C2"/>
    <w:rsid w:val="0062122B"/>
    <w:rsid w:val="006226AF"/>
    <w:rsid w:val="00624561"/>
    <w:rsid w:val="0062524A"/>
    <w:rsid w:val="0062529E"/>
    <w:rsid w:val="006263CA"/>
    <w:rsid w:val="00627F6F"/>
    <w:rsid w:val="00632521"/>
    <w:rsid w:val="00633F43"/>
    <w:rsid w:val="006343FF"/>
    <w:rsid w:val="0063750D"/>
    <w:rsid w:val="0064032A"/>
    <w:rsid w:val="0064086B"/>
    <w:rsid w:val="0064139C"/>
    <w:rsid w:val="00641C77"/>
    <w:rsid w:val="00642E3A"/>
    <w:rsid w:val="006435EA"/>
    <w:rsid w:val="00643742"/>
    <w:rsid w:val="00644ACA"/>
    <w:rsid w:val="00644B0B"/>
    <w:rsid w:val="00645E53"/>
    <w:rsid w:val="006472BB"/>
    <w:rsid w:val="006479C6"/>
    <w:rsid w:val="00650A02"/>
    <w:rsid w:val="00652C4F"/>
    <w:rsid w:val="0065372E"/>
    <w:rsid w:val="0065433B"/>
    <w:rsid w:val="00655EDF"/>
    <w:rsid w:val="00656070"/>
    <w:rsid w:val="00657248"/>
    <w:rsid w:val="00662351"/>
    <w:rsid w:val="00663C32"/>
    <w:rsid w:val="00665099"/>
    <w:rsid w:val="00666004"/>
    <w:rsid w:val="00666CB6"/>
    <w:rsid w:val="00666FCC"/>
    <w:rsid w:val="00672EBA"/>
    <w:rsid w:val="00674328"/>
    <w:rsid w:val="00674B60"/>
    <w:rsid w:val="00675F92"/>
    <w:rsid w:val="006762B2"/>
    <w:rsid w:val="006767A3"/>
    <w:rsid w:val="00677194"/>
    <w:rsid w:val="00680121"/>
    <w:rsid w:val="00682074"/>
    <w:rsid w:val="00683301"/>
    <w:rsid w:val="006848D0"/>
    <w:rsid w:val="00684F25"/>
    <w:rsid w:val="00685923"/>
    <w:rsid w:val="00685C65"/>
    <w:rsid w:val="0068615A"/>
    <w:rsid w:val="0068618E"/>
    <w:rsid w:val="00687098"/>
    <w:rsid w:val="00687F0F"/>
    <w:rsid w:val="00692C1F"/>
    <w:rsid w:val="0069490A"/>
    <w:rsid w:val="00694C93"/>
    <w:rsid w:val="00695020"/>
    <w:rsid w:val="0069563D"/>
    <w:rsid w:val="00695B06"/>
    <w:rsid w:val="00696FFF"/>
    <w:rsid w:val="006A1871"/>
    <w:rsid w:val="006A1D7D"/>
    <w:rsid w:val="006A2BD8"/>
    <w:rsid w:val="006A4CAC"/>
    <w:rsid w:val="006A5BC4"/>
    <w:rsid w:val="006A6EBF"/>
    <w:rsid w:val="006B017C"/>
    <w:rsid w:val="006B0F08"/>
    <w:rsid w:val="006B3C70"/>
    <w:rsid w:val="006B4976"/>
    <w:rsid w:val="006B49CC"/>
    <w:rsid w:val="006B5011"/>
    <w:rsid w:val="006C039A"/>
    <w:rsid w:val="006C0613"/>
    <w:rsid w:val="006C2ECD"/>
    <w:rsid w:val="006C3707"/>
    <w:rsid w:val="006C4D5A"/>
    <w:rsid w:val="006C5D26"/>
    <w:rsid w:val="006C60D8"/>
    <w:rsid w:val="006C61EE"/>
    <w:rsid w:val="006C7785"/>
    <w:rsid w:val="006D092C"/>
    <w:rsid w:val="006D2766"/>
    <w:rsid w:val="006D4100"/>
    <w:rsid w:val="006D416A"/>
    <w:rsid w:val="006D5FC9"/>
    <w:rsid w:val="006D623C"/>
    <w:rsid w:val="006D6B44"/>
    <w:rsid w:val="006D7BBD"/>
    <w:rsid w:val="006E11A1"/>
    <w:rsid w:val="006E12C8"/>
    <w:rsid w:val="006E12D1"/>
    <w:rsid w:val="006E5A1D"/>
    <w:rsid w:val="006E7C82"/>
    <w:rsid w:val="006F2E90"/>
    <w:rsid w:val="006F3C94"/>
    <w:rsid w:val="006F3EA4"/>
    <w:rsid w:val="006F40C6"/>
    <w:rsid w:val="006F5A0C"/>
    <w:rsid w:val="006F673F"/>
    <w:rsid w:val="006F754F"/>
    <w:rsid w:val="007002D1"/>
    <w:rsid w:val="007010C9"/>
    <w:rsid w:val="0070150E"/>
    <w:rsid w:val="00703F3F"/>
    <w:rsid w:val="00703F68"/>
    <w:rsid w:val="00704794"/>
    <w:rsid w:val="007061EB"/>
    <w:rsid w:val="00710EAC"/>
    <w:rsid w:val="007113D7"/>
    <w:rsid w:val="00711671"/>
    <w:rsid w:val="00711FC0"/>
    <w:rsid w:val="00712F70"/>
    <w:rsid w:val="007146A7"/>
    <w:rsid w:val="00715FA7"/>
    <w:rsid w:val="00717D33"/>
    <w:rsid w:val="00721916"/>
    <w:rsid w:val="00724518"/>
    <w:rsid w:val="00727932"/>
    <w:rsid w:val="00727F09"/>
    <w:rsid w:val="00730F73"/>
    <w:rsid w:val="00730FFD"/>
    <w:rsid w:val="00732A48"/>
    <w:rsid w:val="00734690"/>
    <w:rsid w:val="007363B6"/>
    <w:rsid w:val="00740E2C"/>
    <w:rsid w:val="00742529"/>
    <w:rsid w:val="007431FD"/>
    <w:rsid w:val="00744DBF"/>
    <w:rsid w:val="007452CF"/>
    <w:rsid w:val="0074733A"/>
    <w:rsid w:val="00751896"/>
    <w:rsid w:val="00751D96"/>
    <w:rsid w:val="007536EE"/>
    <w:rsid w:val="00753BA8"/>
    <w:rsid w:val="00753E37"/>
    <w:rsid w:val="00760F09"/>
    <w:rsid w:val="00761A32"/>
    <w:rsid w:val="00764502"/>
    <w:rsid w:val="00770B1B"/>
    <w:rsid w:val="007713BC"/>
    <w:rsid w:val="007716A9"/>
    <w:rsid w:val="0077179B"/>
    <w:rsid w:val="0077279B"/>
    <w:rsid w:val="00772E02"/>
    <w:rsid w:val="00773C03"/>
    <w:rsid w:val="0077595A"/>
    <w:rsid w:val="00775A44"/>
    <w:rsid w:val="00775DF9"/>
    <w:rsid w:val="0077676A"/>
    <w:rsid w:val="00780963"/>
    <w:rsid w:val="00780D85"/>
    <w:rsid w:val="00781721"/>
    <w:rsid w:val="00784A47"/>
    <w:rsid w:val="00785C31"/>
    <w:rsid w:val="0078612C"/>
    <w:rsid w:val="00786BB7"/>
    <w:rsid w:val="0079086F"/>
    <w:rsid w:val="00790E93"/>
    <w:rsid w:val="00792588"/>
    <w:rsid w:val="007925AC"/>
    <w:rsid w:val="00792D08"/>
    <w:rsid w:val="00792F47"/>
    <w:rsid w:val="0079575B"/>
    <w:rsid w:val="00795A0E"/>
    <w:rsid w:val="0079612F"/>
    <w:rsid w:val="00797D07"/>
    <w:rsid w:val="007A4347"/>
    <w:rsid w:val="007A4548"/>
    <w:rsid w:val="007A474F"/>
    <w:rsid w:val="007A52D6"/>
    <w:rsid w:val="007A74FB"/>
    <w:rsid w:val="007B0F48"/>
    <w:rsid w:val="007B1A7C"/>
    <w:rsid w:val="007B4C95"/>
    <w:rsid w:val="007B5EBA"/>
    <w:rsid w:val="007B6B42"/>
    <w:rsid w:val="007C01A3"/>
    <w:rsid w:val="007C0857"/>
    <w:rsid w:val="007C20F7"/>
    <w:rsid w:val="007C25FF"/>
    <w:rsid w:val="007C395D"/>
    <w:rsid w:val="007C4439"/>
    <w:rsid w:val="007C5738"/>
    <w:rsid w:val="007C58C5"/>
    <w:rsid w:val="007C5FCA"/>
    <w:rsid w:val="007C6301"/>
    <w:rsid w:val="007C65FF"/>
    <w:rsid w:val="007D086B"/>
    <w:rsid w:val="007D0B36"/>
    <w:rsid w:val="007D0D85"/>
    <w:rsid w:val="007D0E67"/>
    <w:rsid w:val="007D1E0F"/>
    <w:rsid w:val="007D1F59"/>
    <w:rsid w:val="007D2DEE"/>
    <w:rsid w:val="007D305D"/>
    <w:rsid w:val="007D5233"/>
    <w:rsid w:val="007E07FA"/>
    <w:rsid w:val="007E22FF"/>
    <w:rsid w:val="007E378D"/>
    <w:rsid w:val="007E524D"/>
    <w:rsid w:val="007E54C1"/>
    <w:rsid w:val="007E697E"/>
    <w:rsid w:val="007F1D75"/>
    <w:rsid w:val="007F1F6D"/>
    <w:rsid w:val="007F298A"/>
    <w:rsid w:val="007F6182"/>
    <w:rsid w:val="007F73B7"/>
    <w:rsid w:val="0080149A"/>
    <w:rsid w:val="008020C1"/>
    <w:rsid w:val="008044C3"/>
    <w:rsid w:val="0080593F"/>
    <w:rsid w:val="00806A0C"/>
    <w:rsid w:val="00806CC6"/>
    <w:rsid w:val="008079D8"/>
    <w:rsid w:val="00813218"/>
    <w:rsid w:val="00815648"/>
    <w:rsid w:val="00815667"/>
    <w:rsid w:val="008156CE"/>
    <w:rsid w:val="00815F47"/>
    <w:rsid w:val="0081730C"/>
    <w:rsid w:val="00817ACE"/>
    <w:rsid w:val="00817C0B"/>
    <w:rsid w:val="00821761"/>
    <w:rsid w:val="00823622"/>
    <w:rsid w:val="0082401B"/>
    <w:rsid w:val="0082432D"/>
    <w:rsid w:val="00824E19"/>
    <w:rsid w:val="008257A1"/>
    <w:rsid w:val="0082720B"/>
    <w:rsid w:val="00827FA0"/>
    <w:rsid w:val="0083101B"/>
    <w:rsid w:val="008317A7"/>
    <w:rsid w:val="00831BA8"/>
    <w:rsid w:val="00832239"/>
    <w:rsid w:val="0083276C"/>
    <w:rsid w:val="00832A5D"/>
    <w:rsid w:val="0083405B"/>
    <w:rsid w:val="00834C03"/>
    <w:rsid w:val="008352BD"/>
    <w:rsid w:val="00835C81"/>
    <w:rsid w:val="0083694E"/>
    <w:rsid w:val="008400F0"/>
    <w:rsid w:val="00840AC7"/>
    <w:rsid w:val="008415A2"/>
    <w:rsid w:val="008438C9"/>
    <w:rsid w:val="00845120"/>
    <w:rsid w:val="00846A4F"/>
    <w:rsid w:val="0085260B"/>
    <w:rsid w:val="00852AC0"/>
    <w:rsid w:val="0085358E"/>
    <w:rsid w:val="008538DA"/>
    <w:rsid w:val="00854A59"/>
    <w:rsid w:val="00855C81"/>
    <w:rsid w:val="00855E1E"/>
    <w:rsid w:val="0085602B"/>
    <w:rsid w:val="00861CC4"/>
    <w:rsid w:val="00862F01"/>
    <w:rsid w:val="00865F36"/>
    <w:rsid w:val="008664CE"/>
    <w:rsid w:val="00867FE5"/>
    <w:rsid w:val="0087083E"/>
    <w:rsid w:val="00872811"/>
    <w:rsid w:val="00873E01"/>
    <w:rsid w:val="008746B2"/>
    <w:rsid w:val="00874ECE"/>
    <w:rsid w:val="008750E5"/>
    <w:rsid w:val="00876BD4"/>
    <w:rsid w:val="00877284"/>
    <w:rsid w:val="00882EB8"/>
    <w:rsid w:val="008832DE"/>
    <w:rsid w:val="0088343E"/>
    <w:rsid w:val="00883CF9"/>
    <w:rsid w:val="008852D6"/>
    <w:rsid w:val="00887267"/>
    <w:rsid w:val="008872F0"/>
    <w:rsid w:val="00887CC9"/>
    <w:rsid w:val="0089003C"/>
    <w:rsid w:val="008944AA"/>
    <w:rsid w:val="00894E64"/>
    <w:rsid w:val="00895247"/>
    <w:rsid w:val="00895C16"/>
    <w:rsid w:val="00897853"/>
    <w:rsid w:val="008979FF"/>
    <w:rsid w:val="008A148F"/>
    <w:rsid w:val="008A265B"/>
    <w:rsid w:val="008A4B32"/>
    <w:rsid w:val="008A5383"/>
    <w:rsid w:val="008A78B4"/>
    <w:rsid w:val="008B0F45"/>
    <w:rsid w:val="008B2AAB"/>
    <w:rsid w:val="008B3481"/>
    <w:rsid w:val="008B46A1"/>
    <w:rsid w:val="008B5FCB"/>
    <w:rsid w:val="008C0741"/>
    <w:rsid w:val="008C087E"/>
    <w:rsid w:val="008C0C25"/>
    <w:rsid w:val="008C3061"/>
    <w:rsid w:val="008C457E"/>
    <w:rsid w:val="008C49A1"/>
    <w:rsid w:val="008C4B58"/>
    <w:rsid w:val="008C4D95"/>
    <w:rsid w:val="008C5AC9"/>
    <w:rsid w:val="008C67B6"/>
    <w:rsid w:val="008C7745"/>
    <w:rsid w:val="008C7E86"/>
    <w:rsid w:val="008D4362"/>
    <w:rsid w:val="008D7305"/>
    <w:rsid w:val="008D7EEB"/>
    <w:rsid w:val="008E1DA0"/>
    <w:rsid w:val="008E1ED2"/>
    <w:rsid w:val="008E2A37"/>
    <w:rsid w:val="008E3701"/>
    <w:rsid w:val="008E4F6C"/>
    <w:rsid w:val="008E6F50"/>
    <w:rsid w:val="008F12A7"/>
    <w:rsid w:val="008F28BD"/>
    <w:rsid w:val="008F3FE3"/>
    <w:rsid w:val="008F47A9"/>
    <w:rsid w:val="008F594D"/>
    <w:rsid w:val="00900DAE"/>
    <w:rsid w:val="009022AA"/>
    <w:rsid w:val="00902AB8"/>
    <w:rsid w:val="00903026"/>
    <w:rsid w:val="00904704"/>
    <w:rsid w:val="00904FB3"/>
    <w:rsid w:val="0090542C"/>
    <w:rsid w:val="00906E69"/>
    <w:rsid w:val="00907419"/>
    <w:rsid w:val="00910535"/>
    <w:rsid w:val="00910D55"/>
    <w:rsid w:val="00912DA3"/>
    <w:rsid w:val="00914C5B"/>
    <w:rsid w:val="00915438"/>
    <w:rsid w:val="00915DB7"/>
    <w:rsid w:val="00915EAB"/>
    <w:rsid w:val="009164E8"/>
    <w:rsid w:val="00916712"/>
    <w:rsid w:val="00917C0B"/>
    <w:rsid w:val="00920F8C"/>
    <w:rsid w:val="00922417"/>
    <w:rsid w:val="009226C9"/>
    <w:rsid w:val="0092383E"/>
    <w:rsid w:val="009253F6"/>
    <w:rsid w:val="00925EDC"/>
    <w:rsid w:val="0092682D"/>
    <w:rsid w:val="00927C56"/>
    <w:rsid w:val="00930465"/>
    <w:rsid w:val="009307A6"/>
    <w:rsid w:val="00930C8B"/>
    <w:rsid w:val="00931107"/>
    <w:rsid w:val="0093191B"/>
    <w:rsid w:val="00932038"/>
    <w:rsid w:val="00932405"/>
    <w:rsid w:val="009330F9"/>
    <w:rsid w:val="0093386C"/>
    <w:rsid w:val="00933AA4"/>
    <w:rsid w:val="00937436"/>
    <w:rsid w:val="009404DE"/>
    <w:rsid w:val="0094067E"/>
    <w:rsid w:val="00941706"/>
    <w:rsid w:val="00943F2A"/>
    <w:rsid w:val="0094420B"/>
    <w:rsid w:val="00944787"/>
    <w:rsid w:val="00944788"/>
    <w:rsid w:val="009449FE"/>
    <w:rsid w:val="00945652"/>
    <w:rsid w:val="0094595B"/>
    <w:rsid w:val="00945CE9"/>
    <w:rsid w:val="00947DDD"/>
    <w:rsid w:val="00953CDE"/>
    <w:rsid w:val="009545FC"/>
    <w:rsid w:val="009548C6"/>
    <w:rsid w:val="00954E3E"/>
    <w:rsid w:val="009554DC"/>
    <w:rsid w:val="00955FF1"/>
    <w:rsid w:val="00960E82"/>
    <w:rsid w:val="00962AC3"/>
    <w:rsid w:val="009636DD"/>
    <w:rsid w:val="00963CD5"/>
    <w:rsid w:val="00965492"/>
    <w:rsid w:val="0096557D"/>
    <w:rsid w:val="009657F6"/>
    <w:rsid w:val="0096774B"/>
    <w:rsid w:val="00970170"/>
    <w:rsid w:val="00970D0B"/>
    <w:rsid w:val="0097128C"/>
    <w:rsid w:val="00971DC4"/>
    <w:rsid w:val="009721A7"/>
    <w:rsid w:val="00974AA5"/>
    <w:rsid w:val="00976023"/>
    <w:rsid w:val="009764B3"/>
    <w:rsid w:val="0097665D"/>
    <w:rsid w:val="00980870"/>
    <w:rsid w:val="009808EE"/>
    <w:rsid w:val="00981C74"/>
    <w:rsid w:val="0098219A"/>
    <w:rsid w:val="009829CD"/>
    <w:rsid w:val="00982FC6"/>
    <w:rsid w:val="009831BD"/>
    <w:rsid w:val="009844F4"/>
    <w:rsid w:val="00984D79"/>
    <w:rsid w:val="00990619"/>
    <w:rsid w:val="0099264C"/>
    <w:rsid w:val="009928AB"/>
    <w:rsid w:val="0099443D"/>
    <w:rsid w:val="00995F91"/>
    <w:rsid w:val="009A0613"/>
    <w:rsid w:val="009A0D2F"/>
    <w:rsid w:val="009A2245"/>
    <w:rsid w:val="009A33D1"/>
    <w:rsid w:val="009A5AF8"/>
    <w:rsid w:val="009B2320"/>
    <w:rsid w:val="009B3F9C"/>
    <w:rsid w:val="009B5C8E"/>
    <w:rsid w:val="009B790E"/>
    <w:rsid w:val="009C0535"/>
    <w:rsid w:val="009C1AD9"/>
    <w:rsid w:val="009C3C2A"/>
    <w:rsid w:val="009C4A44"/>
    <w:rsid w:val="009C4FDC"/>
    <w:rsid w:val="009C7D3E"/>
    <w:rsid w:val="009D1AC7"/>
    <w:rsid w:val="009D36B2"/>
    <w:rsid w:val="009D5C4A"/>
    <w:rsid w:val="009D738E"/>
    <w:rsid w:val="009D7981"/>
    <w:rsid w:val="009E0F66"/>
    <w:rsid w:val="009E131B"/>
    <w:rsid w:val="009E2F57"/>
    <w:rsid w:val="009E4298"/>
    <w:rsid w:val="009E4FC1"/>
    <w:rsid w:val="009E621F"/>
    <w:rsid w:val="009E6ECC"/>
    <w:rsid w:val="009F0A1D"/>
    <w:rsid w:val="009F0F02"/>
    <w:rsid w:val="009F2940"/>
    <w:rsid w:val="009F4261"/>
    <w:rsid w:val="009F4C5D"/>
    <w:rsid w:val="00A0078A"/>
    <w:rsid w:val="00A01220"/>
    <w:rsid w:val="00A01E71"/>
    <w:rsid w:val="00A02C99"/>
    <w:rsid w:val="00A06F45"/>
    <w:rsid w:val="00A1030E"/>
    <w:rsid w:val="00A1235F"/>
    <w:rsid w:val="00A12985"/>
    <w:rsid w:val="00A130D6"/>
    <w:rsid w:val="00A134F6"/>
    <w:rsid w:val="00A15235"/>
    <w:rsid w:val="00A15434"/>
    <w:rsid w:val="00A155A2"/>
    <w:rsid w:val="00A174CC"/>
    <w:rsid w:val="00A17554"/>
    <w:rsid w:val="00A20D72"/>
    <w:rsid w:val="00A2206F"/>
    <w:rsid w:val="00A23D62"/>
    <w:rsid w:val="00A23E0E"/>
    <w:rsid w:val="00A261CC"/>
    <w:rsid w:val="00A26250"/>
    <w:rsid w:val="00A267FD"/>
    <w:rsid w:val="00A27B0F"/>
    <w:rsid w:val="00A27BC9"/>
    <w:rsid w:val="00A31450"/>
    <w:rsid w:val="00A31C4A"/>
    <w:rsid w:val="00A32395"/>
    <w:rsid w:val="00A33000"/>
    <w:rsid w:val="00A33E58"/>
    <w:rsid w:val="00A3670B"/>
    <w:rsid w:val="00A400FF"/>
    <w:rsid w:val="00A41CBE"/>
    <w:rsid w:val="00A421D3"/>
    <w:rsid w:val="00A46157"/>
    <w:rsid w:val="00A4620F"/>
    <w:rsid w:val="00A477AB"/>
    <w:rsid w:val="00A479D1"/>
    <w:rsid w:val="00A50FFB"/>
    <w:rsid w:val="00A51832"/>
    <w:rsid w:val="00A528CB"/>
    <w:rsid w:val="00A532A8"/>
    <w:rsid w:val="00A553BD"/>
    <w:rsid w:val="00A577A7"/>
    <w:rsid w:val="00A57F2E"/>
    <w:rsid w:val="00A57F84"/>
    <w:rsid w:val="00A61621"/>
    <w:rsid w:val="00A62904"/>
    <w:rsid w:val="00A63EA7"/>
    <w:rsid w:val="00A659C8"/>
    <w:rsid w:val="00A65A46"/>
    <w:rsid w:val="00A67B58"/>
    <w:rsid w:val="00A715BE"/>
    <w:rsid w:val="00A727AE"/>
    <w:rsid w:val="00A73603"/>
    <w:rsid w:val="00A73E4D"/>
    <w:rsid w:val="00A753D0"/>
    <w:rsid w:val="00A7563C"/>
    <w:rsid w:val="00A75FFB"/>
    <w:rsid w:val="00A77F49"/>
    <w:rsid w:val="00A82A26"/>
    <w:rsid w:val="00A831BF"/>
    <w:rsid w:val="00A917C0"/>
    <w:rsid w:val="00A929F1"/>
    <w:rsid w:val="00A9401B"/>
    <w:rsid w:val="00A94856"/>
    <w:rsid w:val="00A96195"/>
    <w:rsid w:val="00A96784"/>
    <w:rsid w:val="00AA0610"/>
    <w:rsid w:val="00AA11BB"/>
    <w:rsid w:val="00AA3070"/>
    <w:rsid w:val="00AA32FE"/>
    <w:rsid w:val="00AA5FF9"/>
    <w:rsid w:val="00AA796B"/>
    <w:rsid w:val="00AB1CF7"/>
    <w:rsid w:val="00AB359F"/>
    <w:rsid w:val="00AB423F"/>
    <w:rsid w:val="00AB6B13"/>
    <w:rsid w:val="00AC1072"/>
    <w:rsid w:val="00AC1647"/>
    <w:rsid w:val="00AC16A1"/>
    <w:rsid w:val="00AC280B"/>
    <w:rsid w:val="00AC2D6C"/>
    <w:rsid w:val="00AC4928"/>
    <w:rsid w:val="00AC5478"/>
    <w:rsid w:val="00AC6A1F"/>
    <w:rsid w:val="00AC6B1D"/>
    <w:rsid w:val="00AC6E23"/>
    <w:rsid w:val="00AC7C30"/>
    <w:rsid w:val="00AD11EB"/>
    <w:rsid w:val="00AD2E75"/>
    <w:rsid w:val="00AD60B6"/>
    <w:rsid w:val="00AD7980"/>
    <w:rsid w:val="00AE11C4"/>
    <w:rsid w:val="00AE1311"/>
    <w:rsid w:val="00AE4A6C"/>
    <w:rsid w:val="00AE6CA5"/>
    <w:rsid w:val="00AE728B"/>
    <w:rsid w:val="00AF0CFE"/>
    <w:rsid w:val="00AF2391"/>
    <w:rsid w:val="00AF29A7"/>
    <w:rsid w:val="00AF2ED4"/>
    <w:rsid w:val="00AF380F"/>
    <w:rsid w:val="00AF46F8"/>
    <w:rsid w:val="00AF47B0"/>
    <w:rsid w:val="00AF613C"/>
    <w:rsid w:val="00AF6398"/>
    <w:rsid w:val="00AF6F18"/>
    <w:rsid w:val="00B01553"/>
    <w:rsid w:val="00B04CB9"/>
    <w:rsid w:val="00B05453"/>
    <w:rsid w:val="00B058DD"/>
    <w:rsid w:val="00B068D5"/>
    <w:rsid w:val="00B11596"/>
    <w:rsid w:val="00B11F95"/>
    <w:rsid w:val="00B13D58"/>
    <w:rsid w:val="00B1412B"/>
    <w:rsid w:val="00B17802"/>
    <w:rsid w:val="00B17909"/>
    <w:rsid w:val="00B17A48"/>
    <w:rsid w:val="00B214C6"/>
    <w:rsid w:val="00B22033"/>
    <w:rsid w:val="00B2215A"/>
    <w:rsid w:val="00B2257E"/>
    <w:rsid w:val="00B2428D"/>
    <w:rsid w:val="00B2455E"/>
    <w:rsid w:val="00B245D4"/>
    <w:rsid w:val="00B247B5"/>
    <w:rsid w:val="00B24A24"/>
    <w:rsid w:val="00B25381"/>
    <w:rsid w:val="00B25658"/>
    <w:rsid w:val="00B31782"/>
    <w:rsid w:val="00B31C55"/>
    <w:rsid w:val="00B35525"/>
    <w:rsid w:val="00B36177"/>
    <w:rsid w:val="00B37C0F"/>
    <w:rsid w:val="00B42197"/>
    <w:rsid w:val="00B4575A"/>
    <w:rsid w:val="00B45B2C"/>
    <w:rsid w:val="00B45E43"/>
    <w:rsid w:val="00B503F6"/>
    <w:rsid w:val="00B527AD"/>
    <w:rsid w:val="00B528DA"/>
    <w:rsid w:val="00B54775"/>
    <w:rsid w:val="00B57266"/>
    <w:rsid w:val="00B61AC7"/>
    <w:rsid w:val="00B620F5"/>
    <w:rsid w:val="00B64E6D"/>
    <w:rsid w:val="00B65D49"/>
    <w:rsid w:val="00B66598"/>
    <w:rsid w:val="00B6734B"/>
    <w:rsid w:val="00B70855"/>
    <w:rsid w:val="00B72CDC"/>
    <w:rsid w:val="00B72F88"/>
    <w:rsid w:val="00B73D20"/>
    <w:rsid w:val="00B7469B"/>
    <w:rsid w:val="00B7476D"/>
    <w:rsid w:val="00B754CA"/>
    <w:rsid w:val="00B761A0"/>
    <w:rsid w:val="00B76749"/>
    <w:rsid w:val="00B77C03"/>
    <w:rsid w:val="00B80426"/>
    <w:rsid w:val="00B806DC"/>
    <w:rsid w:val="00B80B50"/>
    <w:rsid w:val="00B819C9"/>
    <w:rsid w:val="00B82A13"/>
    <w:rsid w:val="00B84317"/>
    <w:rsid w:val="00B853CE"/>
    <w:rsid w:val="00B86955"/>
    <w:rsid w:val="00B92F50"/>
    <w:rsid w:val="00B93850"/>
    <w:rsid w:val="00B93E52"/>
    <w:rsid w:val="00B96959"/>
    <w:rsid w:val="00B9715A"/>
    <w:rsid w:val="00BA03F5"/>
    <w:rsid w:val="00BA2943"/>
    <w:rsid w:val="00BA2B52"/>
    <w:rsid w:val="00BA4235"/>
    <w:rsid w:val="00BA62D7"/>
    <w:rsid w:val="00BB02C7"/>
    <w:rsid w:val="00BB0AA6"/>
    <w:rsid w:val="00BB1406"/>
    <w:rsid w:val="00BB2816"/>
    <w:rsid w:val="00BB2E04"/>
    <w:rsid w:val="00BB3404"/>
    <w:rsid w:val="00BB3F6C"/>
    <w:rsid w:val="00BB57BE"/>
    <w:rsid w:val="00BB63CE"/>
    <w:rsid w:val="00BB6634"/>
    <w:rsid w:val="00BB6738"/>
    <w:rsid w:val="00BB7019"/>
    <w:rsid w:val="00BB717F"/>
    <w:rsid w:val="00BC30E1"/>
    <w:rsid w:val="00BC59CC"/>
    <w:rsid w:val="00BC5C89"/>
    <w:rsid w:val="00BC7A25"/>
    <w:rsid w:val="00BC7A5D"/>
    <w:rsid w:val="00BC7C77"/>
    <w:rsid w:val="00BD1397"/>
    <w:rsid w:val="00BD1693"/>
    <w:rsid w:val="00BD1B79"/>
    <w:rsid w:val="00BD1F0B"/>
    <w:rsid w:val="00BD206A"/>
    <w:rsid w:val="00BD212A"/>
    <w:rsid w:val="00BD36D3"/>
    <w:rsid w:val="00BD7A9D"/>
    <w:rsid w:val="00BE0364"/>
    <w:rsid w:val="00BE040F"/>
    <w:rsid w:val="00BE18B3"/>
    <w:rsid w:val="00BE2651"/>
    <w:rsid w:val="00BE4FE1"/>
    <w:rsid w:val="00BE6472"/>
    <w:rsid w:val="00BE69B0"/>
    <w:rsid w:val="00BE745B"/>
    <w:rsid w:val="00BE74BF"/>
    <w:rsid w:val="00BF0A76"/>
    <w:rsid w:val="00BF0DB4"/>
    <w:rsid w:val="00BF3DA5"/>
    <w:rsid w:val="00BF49B2"/>
    <w:rsid w:val="00BF5047"/>
    <w:rsid w:val="00BF7B22"/>
    <w:rsid w:val="00C00488"/>
    <w:rsid w:val="00C00CDF"/>
    <w:rsid w:val="00C01645"/>
    <w:rsid w:val="00C02D0C"/>
    <w:rsid w:val="00C0356D"/>
    <w:rsid w:val="00C03806"/>
    <w:rsid w:val="00C03920"/>
    <w:rsid w:val="00C03F39"/>
    <w:rsid w:val="00C04011"/>
    <w:rsid w:val="00C05009"/>
    <w:rsid w:val="00C05A1F"/>
    <w:rsid w:val="00C0644D"/>
    <w:rsid w:val="00C074A7"/>
    <w:rsid w:val="00C10691"/>
    <w:rsid w:val="00C10844"/>
    <w:rsid w:val="00C1265B"/>
    <w:rsid w:val="00C1291D"/>
    <w:rsid w:val="00C12F71"/>
    <w:rsid w:val="00C1355C"/>
    <w:rsid w:val="00C14752"/>
    <w:rsid w:val="00C177EC"/>
    <w:rsid w:val="00C20F3D"/>
    <w:rsid w:val="00C2109F"/>
    <w:rsid w:val="00C217E4"/>
    <w:rsid w:val="00C233D4"/>
    <w:rsid w:val="00C23BBF"/>
    <w:rsid w:val="00C25772"/>
    <w:rsid w:val="00C266C6"/>
    <w:rsid w:val="00C30932"/>
    <w:rsid w:val="00C30D98"/>
    <w:rsid w:val="00C30F7C"/>
    <w:rsid w:val="00C31978"/>
    <w:rsid w:val="00C3247E"/>
    <w:rsid w:val="00C3385D"/>
    <w:rsid w:val="00C3421E"/>
    <w:rsid w:val="00C34675"/>
    <w:rsid w:val="00C35B73"/>
    <w:rsid w:val="00C35C55"/>
    <w:rsid w:val="00C35D0D"/>
    <w:rsid w:val="00C35F0E"/>
    <w:rsid w:val="00C413E0"/>
    <w:rsid w:val="00C4257D"/>
    <w:rsid w:val="00C434AC"/>
    <w:rsid w:val="00C44C72"/>
    <w:rsid w:val="00C44CA2"/>
    <w:rsid w:val="00C44F2D"/>
    <w:rsid w:val="00C456FE"/>
    <w:rsid w:val="00C45CF9"/>
    <w:rsid w:val="00C460E9"/>
    <w:rsid w:val="00C46456"/>
    <w:rsid w:val="00C467A5"/>
    <w:rsid w:val="00C47678"/>
    <w:rsid w:val="00C501F9"/>
    <w:rsid w:val="00C50FB3"/>
    <w:rsid w:val="00C5119B"/>
    <w:rsid w:val="00C51805"/>
    <w:rsid w:val="00C5338B"/>
    <w:rsid w:val="00C548E6"/>
    <w:rsid w:val="00C54CEF"/>
    <w:rsid w:val="00C575EF"/>
    <w:rsid w:val="00C57746"/>
    <w:rsid w:val="00C61F5A"/>
    <w:rsid w:val="00C6338F"/>
    <w:rsid w:val="00C6412F"/>
    <w:rsid w:val="00C65769"/>
    <w:rsid w:val="00C65D03"/>
    <w:rsid w:val="00C675AD"/>
    <w:rsid w:val="00C70757"/>
    <w:rsid w:val="00C70D04"/>
    <w:rsid w:val="00C71015"/>
    <w:rsid w:val="00C71685"/>
    <w:rsid w:val="00C723B3"/>
    <w:rsid w:val="00C756B0"/>
    <w:rsid w:val="00C7657B"/>
    <w:rsid w:val="00C8029F"/>
    <w:rsid w:val="00C82554"/>
    <w:rsid w:val="00C825D3"/>
    <w:rsid w:val="00C82F64"/>
    <w:rsid w:val="00C90B78"/>
    <w:rsid w:val="00C913F0"/>
    <w:rsid w:val="00C91971"/>
    <w:rsid w:val="00C92645"/>
    <w:rsid w:val="00C949A3"/>
    <w:rsid w:val="00C94A1C"/>
    <w:rsid w:val="00C95E4C"/>
    <w:rsid w:val="00CA1CDF"/>
    <w:rsid w:val="00CA1D5F"/>
    <w:rsid w:val="00CA2F6F"/>
    <w:rsid w:val="00CA2FD3"/>
    <w:rsid w:val="00CA31B0"/>
    <w:rsid w:val="00CA38E3"/>
    <w:rsid w:val="00CA4D7C"/>
    <w:rsid w:val="00CA50A5"/>
    <w:rsid w:val="00CA521F"/>
    <w:rsid w:val="00CA56A7"/>
    <w:rsid w:val="00CA646A"/>
    <w:rsid w:val="00CA6AA2"/>
    <w:rsid w:val="00CA75EC"/>
    <w:rsid w:val="00CB00C1"/>
    <w:rsid w:val="00CB2630"/>
    <w:rsid w:val="00CB2DD9"/>
    <w:rsid w:val="00CB3B85"/>
    <w:rsid w:val="00CB5581"/>
    <w:rsid w:val="00CB68FE"/>
    <w:rsid w:val="00CB72D1"/>
    <w:rsid w:val="00CC0D7B"/>
    <w:rsid w:val="00CC1B93"/>
    <w:rsid w:val="00CC1E72"/>
    <w:rsid w:val="00CC1FAB"/>
    <w:rsid w:val="00CC20AF"/>
    <w:rsid w:val="00CC27F8"/>
    <w:rsid w:val="00CC2893"/>
    <w:rsid w:val="00CC3F80"/>
    <w:rsid w:val="00CC4641"/>
    <w:rsid w:val="00CC4DA7"/>
    <w:rsid w:val="00CD0797"/>
    <w:rsid w:val="00CD2F82"/>
    <w:rsid w:val="00CD31E8"/>
    <w:rsid w:val="00CD4F4B"/>
    <w:rsid w:val="00CD5959"/>
    <w:rsid w:val="00CD63F8"/>
    <w:rsid w:val="00CE03F9"/>
    <w:rsid w:val="00CE106A"/>
    <w:rsid w:val="00CE14A4"/>
    <w:rsid w:val="00CE2520"/>
    <w:rsid w:val="00CE44D5"/>
    <w:rsid w:val="00CE48C4"/>
    <w:rsid w:val="00CE626F"/>
    <w:rsid w:val="00CE653D"/>
    <w:rsid w:val="00CF08BB"/>
    <w:rsid w:val="00CF165A"/>
    <w:rsid w:val="00CF1AD3"/>
    <w:rsid w:val="00CF2F7A"/>
    <w:rsid w:val="00CF657C"/>
    <w:rsid w:val="00D009DC"/>
    <w:rsid w:val="00D01604"/>
    <w:rsid w:val="00D026ED"/>
    <w:rsid w:val="00D04B29"/>
    <w:rsid w:val="00D05D9C"/>
    <w:rsid w:val="00D11E42"/>
    <w:rsid w:val="00D12369"/>
    <w:rsid w:val="00D12996"/>
    <w:rsid w:val="00D1348D"/>
    <w:rsid w:val="00D1399C"/>
    <w:rsid w:val="00D15E1A"/>
    <w:rsid w:val="00D15EC5"/>
    <w:rsid w:val="00D1632A"/>
    <w:rsid w:val="00D16B8E"/>
    <w:rsid w:val="00D16BA3"/>
    <w:rsid w:val="00D215B1"/>
    <w:rsid w:val="00D22285"/>
    <w:rsid w:val="00D22556"/>
    <w:rsid w:val="00D2390D"/>
    <w:rsid w:val="00D2455A"/>
    <w:rsid w:val="00D272E2"/>
    <w:rsid w:val="00D27875"/>
    <w:rsid w:val="00D30028"/>
    <w:rsid w:val="00D34029"/>
    <w:rsid w:val="00D35DA3"/>
    <w:rsid w:val="00D36D76"/>
    <w:rsid w:val="00D37EB5"/>
    <w:rsid w:val="00D40125"/>
    <w:rsid w:val="00D41A0E"/>
    <w:rsid w:val="00D43219"/>
    <w:rsid w:val="00D433D9"/>
    <w:rsid w:val="00D44153"/>
    <w:rsid w:val="00D44D3B"/>
    <w:rsid w:val="00D44F67"/>
    <w:rsid w:val="00D46883"/>
    <w:rsid w:val="00D502CA"/>
    <w:rsid w:val="00D516ED"/>
    <w:rsid w:val="00D51FE8"/>
    <w:rsid w:val="00D5232A"/>
    <w:rsid w:val="00D52E28"/>
    <w:rsid w:val="00D5327E"/>
    <w:rsid w:val="00D54176"/>
    <w:rsid w:val="00D550E1"/>
    <w:rsid w:val="00D62D56"/>
    <w:rsid w:val="00D643EC"/>
    <w:rsid w:val="00D70093"/>
    <w:rsid w:val="00D7070B"/>
    <w:rsid w:val="00D73D57"/>
    <w:rsid w:val="00D748FF"/>
    <w:rsid w:val="00D75D40"/>
    <w:rsid w:val="00D75D46"/>
    <w:rsid w:val="00D77502"/>
    <w:rsid w:val="00D84D52"/>
    <w:rsid w:val="00D85D72"/>
    <w:rsid w:val="00D85EA2"/>
    <w:rsid w:val="00D878B9"/>
    <w:rsid w:val="00D87AC2"/>
    <w:rsid w:val="00D87D4F"/>
    <w:rsid w:val="00D919F1"/>
    <w:rsid w:val="00D92499"/>
    <w:rsid w:val="00D96228"/>
    <w:rsid w:val="00D9668D"/>
    <w:rsid w:val="00D970E2"/>
    <w:rsid w:val="00DA0158"/>
    <w:rsid w:val="00DA1AA1"/>
    <w:rsid w:val="00DA2D11"/>
    <w:rsid w:val="00DA2FED"/>
    <w:rsid w:val="00DA4278"/>
    <w:rsid w:val="00DA4291"/>
    <w:rsid w:val="00DA4BDC"/>
    <w:rsid w:val="00DA5747"/>
    <w:rsid w:val="00DA6798"/>
    <w:rsid w:val="00DA6A36"/>
    <w:rsid w:val="00DA783C"/>
    <w:rsid w:val="00DB600E"/>
    <w:rsid w:val="00DC0A43"/>
    <w:rsid w:val="00DC0B2E"/>
    <w:rsid w:val="00DC10BE"/>
    <w:rsid w:val="00DC13D5"/>
    <w:rsid w:val="00DC158C"/>
    <w:rsid w:val="00DC177A"/>
    <w:rsid w:val="00DC220C"/>
    <w:rsid w:val="00DC2C3F"/>
    <w:rsid w:val="00DC2DEB"/>
    <w:rsid w:val="00DC348E"/>
    <w:rsid w:val="00DC3893"/>
    <w:rsid w:val="00DC40BF"/>
    <w:rsid w:val="00DC5B79"/>
    <w:rsid w:val="00DC710E"/>
    <w:rsid w:val="00DD0AC7"/>
    <w:rsid w:val="00DD1E61"/>
    <w:rsid w:val="00DD4163"/>
    <w:rsid w:val="00DD4448"/>
    <w:rsid w:val="00DD49B5"/>
    <w:rsid w:val="00DD4CAA"/>
    <w:rsid w:val="00DD54EF"/>
    <w:rsid w:val="00DD68D8"/>
    <w:rsid w:val="00DD7726"/>
    <w:rsid w:val="00DE2548"/>
    <w:rsid w:val="00DE34FA"/>
    <w:rsid w:val="00DE3773"/>
    <w:rsid w:val="00DE383E"/>
    <w:rsid w:val="00DE3AC4"/>
    <w:rsid w:val="00DE3D47"/>
    <w:rsid w:val="00DE73E4"/>
    <w:rsid w:val="00DF19A0"/>
    <w:rsid w:val="00DF1A29"/>
    <w:rsid w:val="00DF25A2"/>
    <w:rsid w:val="00DF2BB4"/>
    <w:rsid w:val="00DF39C4"/>
    <w:rsid w:val="00DF4505"/>
    <w:rsid w:val="00DF46B1"/>
    <w:rsid w:val="00DF729A"/>
    <w:rsid w:val="00DF7E99"/>
    <w:rsid w:val="00E0225F"/>
    <w:rsid w:val="00E02470"/>
    <w:rsid w:val="00E03CEF"/>
    <w:rsid w:val="00E04B69"/>
    <w:rsid w:val="00E0590F"/>
    <w:rsid w:val="00E05C51"/>
    <w:rsid w:val="00E0601A"/>
    <w:rsid w:val="00E0685D"/>
    <w:rsid w:val="00E06AC1"/>
    <w:rsid w:val="00E07C3B"/>
    <w:rsid w:val="00E10533"/>
    <w:rsid w:val="00E11186"/>
    <w:rsid w:val="00E13382"/>
    <w:rsid w:val="00E15E73"/>
    <w:rsid w:val="00E17258"/>
    <w:rsid w:val="00E17535"/>
    <w:rsid w:val="00E20E21"/>
    <w:rsid w:val="00E2231F"/>
    <w:rsid w:val="00E22DE0"/>
    <w:rsid w:val="00E2474C"/>
    <w:rsid w:val="00E27133"/>
    <w:rsid w:val="00E30634"/>
    <w:rsid w:val="00E403FC"/>
    <w:rsid w:val="00E40825"/>
    <w:rsid w:val="00E42310"/>
    <w:rsid w:val="00E42381"/>
    <w:rsid w:val="00E44847"/>
    <w:rsid w:val="00E450F6"/>
    <w:rsid w:val="00E46170"/>
    <w:rsid w:val="00E4738D"/>
    <w:rsid w:val="00E5049F"/>
    <w:rsid w:val="00E55AAA"/>
    <w:rsid w:val="00E55C7F"/>
    <w:rsid w:val="00E55E19"/>
    <w:rsid w:val="00E57104"/>
    <w:rsid w:val="00E571ED"/>
    <w:rsid w:val="00E57E10"/>
    <w:rsid w:val="00E6044F"/>
    <w:rsid w:val="00E6099A"/>
    <w:rsid w:val="00E61923"/>
    <w:rsid w:val="00E646B1"/>
    <w:rsid w:val="00E70C92"/>
    <w:rsid w:val="00E71286"/>
    <w:rsid w:val="00E71FDD"/>
    <w:rsid w:val="00E75C87"/>
    <w:rsid w:val="00E76BEC"/>
    <w:rsid w:val="00E76D6B"/>
    <w:rsid w:val="00E76DC3"/>
    <w:rsid w:val="00E77B0B"/>
    <w:rsid w:val="00E77D23"/>
    <w:rsid w:val="00E77E11"/>
    <w:rsid w:val="00E81B87"/>
    <w:rsid w:val="00E81CE1"/>
    <w:rsid w:val="00E828B3"/>
    <w:rsid w:val="00E8312C"/>
    <w:rsid w:val="00E83E0B"/>
    <w:rsid w:val="00E84CE7"/>
    <w:rsid w:val="00E8523D"/>
    <w:rsid w:val="00E8584A"/>
    <w:rsid w:val="00E8661E"/>
    <w:rsid w:val="00E9191B"/>
    <w:rsid w:val="00E91F24"/>
    <w:rsid w:val="00E9243A"/>
    <w:rsid w:val="00E96E01"/>
    <w:rsid w:val="00EA0357"/>
    <w:rsid w:val="00EA0AD7"/>
    <w:rsid w:val="00EA1BA4"/>
    <w:rsid w:val="00EA2A19"/>
    <w:rsid w:val="00EA4DC2"/>
    <w:rsid w:val="00EB02A8"/>
    <w:rsid w:val="00EB07D7"/>
    <w:rsid w:val="00EB22A3"/>
    <w:rsid w:val="00EB3E28"/>
    <w:rsid w:val="00EB5523"/>
    <w:rsid w:val="00EB689D"/>
    <w:rsid w:val="00EC0508"/>
    <w:rsid w:val="00EC160A"/>
    <w:rsid w:val="00EC1C82"/>
    <w:rsid w:val="00EC200A"/>
    <w:rsid w:val="00EC2141"/>
    <w:rsid w:val="00EC262B"/>
    <w:rsid w:val="00EC2D23"/>
    <w:rsid w:val="00EC35FB"/>
    <w:rsid w:val="00EC7737"/>
    <w:rsid w:val="00ED024A"/>
    <w:rsid w:val="00ED08AF"/>
    <w:rsid w:val="00ED195B"/>
    <w:rsid w:val="00ED2DEA"/>
    <w:rsid w:val="00ED349B"/>
    <w:rsid w:val="00ED4037"/>
    <w:rsid w:val="00ED56BA"/>
    <w:rsid w:val="00ED5EFE"/>
    <w:rsid w:val="00ED5F8C"/>
    <w:rsid w:val="00ED636E"/>
    <w:rsid w:val="00EE07E0"/>
    <w:rsid w:val="00EE20C2"/>
    <w:rsid w:val="00EE3FB9"/>
    <w:rsid w:val="00EE4D57"/>
    <w:rsid w:val="00EE5929"/>
    <w:rsid w:val="00EE6F2E"/>
    <w:rsid w:val="00EF0C2E"/>
    <w:rsid w:val="00EF1214"/>
    <w:rsid w:val="00EF4132"/>
    <w:rsid w:val="00EF5A03"/>
    <w:rsid w:val="00EF737B"/>
    <w:rsid w:val="00EF7A8C"/>
    <w:rsid w:val="00EF7FD5"/>
    <w:rsid w:val="00F01816"/>
    <w:rsid w:val="00F0241B"/>
    <w:rsid w:val="00F025B7"/>
    <w:rsid w:val="00F02676"/>
    <w:rsid w:val="00F02765"/>
    <w:rsid w:val="00F04A54"/>
    <w:rsid w:val="00F05193"/>
    <w:rsid w:val="00F064A9"/>
    <w:rsid w:val="00F107C2"/>
    <w:rsid w:val="00F15A48"/>
    <w:rsid w:val="00F20A4C"/>
    <w:rsid w:val="00F2158A"/>
    <w:rsid w:val="00F21C65"/>
    <w:rsid w:val="00F22A0E"/>
    <w:rsid w:val="00F26EC0"/>
    <w:rsid w:val="00F26FCA"/>
    <w:rsid w:val="00F272FB"/>
    <w:rsid w:val="00F273E6"/>
    <w:rsid w:val="00F27634"/>
    <w:rsid w:val="00F3137B"/>
    <w:rsid w:val="00F31797"/>
    <w:rsid w:val="00F32551"/>
    <w:rsid w:val="00F33295"/>
    <w:rsid w:val="00F33F1E"/>
    <w:rsid w:val="00F359BA"/>
    <w:rsid w:val="00F375DC"/>
    <w:rsid w:val="00F402EE"/>
    <w:rsid w:val="00F40F8B"/>
    <w:rsid w:val="00F4110D"/>
    <w:rsid w:val="00F41658"/>
    <w:rsid w:val="00F42022"/>
    <w:rsid w:val="00F42F76"/>
    <w:rsid w:val="00F43E89"/>
    <w:rsid w:val="00F4502C"/>
    <w:rsid w:val="00F455B1"/>
    <w:rsid w:val="00F4608F"/>
    <w:rsid w:val="00F46B4C"/>
    <w:rsid w:val="00F46CB0"/>
    <w:rsid w:val="00F47481"/>
    <w:rsid w:val="00F50474"/>
    <w:rsid w:val="00F51614"/>
    <w:rsid w:val="00F564F9"/>
    <w:rsid w:val="00F56723"/>
    <w:rsid w:val="00F57F8C"/>
    <w:rsid w:val="00F63560"/>
    <w:rsid w:val="00F63C68"/>
    <w:rsid w:val="00F64B2C"/>
    <w:rsid w:val="00F65968"/>
    <w:rsid w:val="00F67828"/>
    <w:rsid w:val="00F67F79"/>
    <w:rsid w:val="00F71ED8"/>
    <w:rsid w:val="00F73DDC"/>
    <w:rsid w:val="00F75425"/>
    <w:rsid w:val="00F76004"/>
    <w:rsid w:val="00F76C1E"/>
    <w:rsid w:val="00F76CC6"/>
    <w:rsid w:val="00F76CE8"/>
    <w:rsid w:val="00F77BE8"/>
    <w:rsid w:val="00F77F42"/>
    <w:rsid w:val="00F8065A"/>
    <w:rsid w:val="00F81227"/>
    <w:rsid w:val="00F812B6"/>
    <w:rsid w:val="00F82633"/>
    <w:rsid w:val="00F841A2"/>
    <w:rsid w:val="00F900F4"/>
    <w:rsid w:val="00F92C31"/>
    <w:rsid w:val="00F93D00"/>
    <w:rsid w:val="00F9410C"/>
    <w:rsid w:val="00F977D6"/>
    <w:rsid w:val="00F97DB2"/>
    <w:rsid w:val="00FA03BD"/>
    <w:rsid w:val="00FA1852"/>
    <w:rsid w:val="00FA29E9"/>
    <w:rsid w:val="00FA480D"/>
    <w:rsid w:val="00FA5430"/>
    <w:rsid w:val="00FA551A"/>
    <w:rsid w:val="00FA5ADC"/>
    <w:rsid w:val="00FA7C97"/>
    <w:rsid w:val="00FB0200"/>
    <w:rsid w:val="00FB150B"/>
    <w:rsid w:val="00FB1729"/>
    <w:rsid w:val="00FB1C58"/>
    <w:rsid w:val="00FB27C5"/>
    <w:rsid w:val="00FB39AA"/>
    <w:rsid w:val="00FB6BDA"/>
    <w:rsid w:val="00FB728E"/>
    <w:rsid w:val="00FB7DFE"/>
    <w:rsid w:val="00FC194A"/>
    <w:rsid w:val="00FC1F0A"/>
    <w:rsid w:val="00FC2D54"/>
    <w:rsid w:val="00FC50AB"/>
    <w:rsid w:val="00FC6426"/>
    <w:rsid w:val="00FC70BF"/>
    <w:rsid w:val="00FD080F"/>
    <w:rsid w:val="00FD0B71"/>
    <w:rsid w:val="00FD45C0"/>
    <w:rsid w:val="00FD4EF3"/>
    <w:rsid w:val="00FD58C3"/>
    <w:rsid w:val="00FD6E0B"/>
    <w:rsid w:val="00FD6EBF"/>
    <w:rsid w:val="00FD7CCF"/>
    <w:rsid w:val="00FE1B84"/>
    <w:rsid w:val="00FE3E99"/>
    <w:rsid w:val="00FE4FBF"/>
    <w:rsid w:val="00FE5B2C"/>
    <w:rsid w:val="00FE6B7E"/>
    <w:rsid w:val="00FE6C3A"/>
    <w:rsid w:val="00FE7A49"/>
    <w:rsid w:val="00FE7BCA"/>
    <w:rsid w:val="00FF21D6"/>
    <w:rsid w:val="00FF314C"/>
    <w:rsid w:val="00FF4CFD"/>
    <w:rsid w:val="00FF51FD"/>
    <w:rsid w:val="00FF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6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06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4106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06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06C7"/>
  </w:style>
  <w:style w:type="paragraph" w:styleId="BalloonText">
    <w:name w:val="Balloon Text"/>
    <w:basedOn w:val="Normal"/>
    <w:link w:val="BalloonTextChar"/>
    <w:rsid w:val="00410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06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A4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47D3"/>
    <w:rPr>
      <w:b/>
      <w:bCs/>
    </w:rPr>
  </w:style>
  <w:style w:type="paragraph" w:styleId="Revision">
    <w:name w:val="Revision"/>
    <w:hidden/>
    <w:uiPriority w:val="99"/>
    <w:semiHidden/>
    <w:rsid w:val="00DC389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84CCF-2639-4B73-A0C3-B9A2F821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408</Words>
  <Characters>2901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Craig Venter Institute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TIGR</dc:creator>
  <cp:lastModifiedBy>TIGR</cp:lastModifiedBy>
  <cp:revision>2</cp:revision>
  <dcterms:created xsi:type="dcterms:W3CDTF">2011-04-04T14:36:00Z</dcterms:created>
  <dcterms:modified xsi:type="dcterms:W3CDTF">2011-04-04T14:36:00Z</dcterms:modified>
</cp:coreProperties>
</file>